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5E21" w14:textId="77777777" w:rsidR="00411DF5" w:rsidRPr="0086607C" w:rsidRDefault="001C23D1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ПЕРМСКИЙ ФИЛИАЛ </w:t>
      </w:r>
      <w:proofErr w:type="gramStart"/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ФЕДЕРАЛЬНОГО  ГОСУДАРСТВЕННОГО</w:t>
      </w:r>
      <w:proofErr w:type="gramEnd"/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br/>
        <w:t>АВТОНОМНОГО ОБРАЗОВАТЕЛЬНОГО УЧРЕЖДЕНИЯ ВЫСШЕГО</w:t>
      </w: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br/>
        <w:t>ОБРАЗОВАНИЯ</w:t>
      </w:r>
    </w:p>
    <w:p w14:paraId="4100E4DD" w14:textId="77777777" w:rsidR="00411DF5" w:rsidRPr="0086607C" w:rsidRDefault="001C23D1">
      <w:pPr>
        <w:tabs>
          <w:tab w:val="left" w:pos="5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«НАЦИОНАЛЬНЫЙ ИССЛЕДОВАТЕЛЬСКИЙ УНИВЕРСИТЕТ</w:t>
      </w:r>
    </w:p>
    <w:p w14:paraId="5A58DA0F" w14:textId="77777777" w:rsidR="00411DF5" w:rsidRPr="0086607C" w:rsidRDefault="001C23D1">
      <w:pPr>
        <w:tabs>
          <w:tab w:val="left" w:pos="5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«ВЫСШАЯ ШКОЛА ЭКОНОМИКИ»</w:t>
      </w:r>
    </w:p>
    <w:p w14:paraId="1DB2613F" w14:textId="77777777" w:rsidR="00411DF5" w:rsidRPr="0086607C" w:rsidRDefault="00411DF5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F4961A9" w14:textId="77777777" w:rsidR="00411DF5" w:rsidRPr="0086607C" w:rsidRDefault="001C23D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Факультет социально-экономических и компьютерных наук</w:t>
      </w:r>
    </w:p>
    <w:p w14:paraId="1D347DF1" w14:textId="77777777" w:rsidR="00411DF5" w:rsidRPr="0086607C" w:rsidRDefault="00411DF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14:paraId="01D04F76" w14:textId="77777777" w:rsidR="00411DF5" w:rsidRPr="0086607C" w:rsidRDefault="00411DF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F850B3B" w14:textId="77777777" w:rsidR="00411DF5" w:rsidRPr="0086607C" w:rsidRDefault="00411DF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1E0C941B" w14:textId="77777777" w:rsidR="00411DF5" w:rsidRPr="0086607C" w:rsidRDefault="001C23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Берсенёв</w:t>
      </w:r>
      <w:proofErr w:type="spellEnd"/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Илья Иванович</w:t>
      </w:r>
    </w:p>
    <w:p w14:paraId="639A86BB" w14:textId="77777777" w:rsidR="00411DF5" w:rsidRPr="0086607C" w:rsidRDefault="00411D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14:paraId="3A2F933E" w14:textId="77777777" w:rsidR="00411DF5" w:rsidRPr="0086607C" w:rsidRDefault="001C23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hd w:val="clear" w:color="auto" w:fill="FFFFFF"/>
          <w:rPrChange w:id="0" w:author="1" w:date="2025-09-29T21:58:00Z">
            <w:rPr>
              <w:rFonts w:ascii="Times New Roman" w:eastAsia="Times New Roman" w:hAnsi="Times New Roman" w:cs="Times New Roman"/>
              <w:b/>
              <w:sz w:val="26"/>
              <w:shd w:val="clear" w:color="auto" w:fill="FFFFFF"/>
            </w:rPr>
          </w:rPrChange>
        </w:rPr>
      </w:pPr>
      <w:r w:rsidRPr="0086607C"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 xml:space="preserve">Лабораторная работа </w:t>
      </w:r>
      <w:r w:rsidRPr="0086607C">
        <w:rPr>
          <w:rFonts w:ascii="Times New Roman" w:eastAsia="Segoe UI Symbol" w:hAnsi="Times New Roman" w:cs="Times New Roman"/>
          <w:b/>
          <w:sz w:val="26"/>
          <w:shd w:val="clear" w:color="auto" w:fill="FFFFFF"/>
          <w:rPrChange w:id="1" w:author="1" w:date="2025-09-29T21:58:00Z">
            <w:rPr>
              <w:rFonts w:ascii="Segoe UI Symbol" w:eastAsia="Segoe UI Symbol" w:hAnsi="Segoe UI Symbol" w:cs="Segoe UI Symbol"/>
              <w:b/>
              <w:sz w:val="26"/>
              <w:shd w:val="clear" w:color="auto" w:fill="FFFFFF"/>
            </w:rPr>
          </w:rPrChange>
        </w:rPr>
        <w:t>№</w:t>
      </w:r>
      <w:r w:rsidRPr="0086607C">
        <w:rPr>
          <w:rFonts w:ascii="Times New Roman" w:eastAsia="Times New Roman" w:hAnsi="Times New Roman" w:cs="Times New Roman"/>
          <w:b/>
          <w:sz w:val="26"/>
          <w:shd w:val="clear" w:color="auto" w:fill="FFFFFF"/>
          <w:rPrChange w:id="2" w:author="1" w:date="2025-09-29T21:58:00Z">
            <w:rPr>
              <w:rFonts w:ascii="Times New Roman" w:eastAsia="Times New Roman" w:hAnsi="Times New Roman" w:cs="Times New Roman"/>
              <w:b/>
              <w:sz w:val="26"/>
              <w:shd w:val="clear" w:color="auto" w:fill="FFFFFF"/>
            </w:rPr>
          </w:rPrChange>
        </w:rPr>
        <w:t>1</w:t>
      </w:r>
    </w:p>
    <w:p w14:paraId="4E308D29" w14:textId="77777777" w:rsidR="00411DF5" w:rsidRPr="0086607C" w:rsidRDefault="001C23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  <w:rPrChange w:id="3" w:author="1" w:date="2025-09-29T21:58:00Z">
            <w:rPr>
              <w:rFonts w:ascii="Times New Roman" w:eastAsia="Times New Roman" w:hAnsi="Times New Roman" w:cs="Times New Roman"/>
              <w:sz w:val="26"/>
              <w:shd w:val="clear" w:color="auto" w:fill="FFFFFF"/>
            </w:rPr>
          </w:rPrChange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  <w:rPrChange w:id="4" w:author="1" w:date="2025-09-29T21:58:00Z">
            <w:rPr>
              <w:rFonts w:ascii="Times New Roman" w:eastAsia="Times New Roman" w:hAnsi="Times New Roman" w:cs="Times New Roman"/>
              <w:sz w:val="26"/>
              <w:shd w:val="clear" w:color="auto" w:fill="FFFFFF"/>
            </w:rPr>
          </w:rPrChange>
        </w:rPr>
        <w:t xml:space="preserve">Теория и алгоритмы высокопроизводительных вычислений </w:t>
      </w:r>
    </w:p>
    <w:p w14:paraId="37A43D5B" w14:textId="77777777" w:rsidR="00411DF5" w:rsidRPr="0086607C" w:rsidRDefault="00411DF5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5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32D28F45" w14:textId="77777777" w:rsidR="00411DF5" w:rsidRPr="0086607C" w:rsidRDefault="00411DF5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6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52CF2148" w14:textId="77777777" w:rsidR="00411DF5" w:rsidRPr="0086607C" w:rsidRDefault="00411DF5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7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6F3CB17A" w14:textId="40E24255" w:rsidR="00411DF5" w:rsidRPr="0086607C" w:rsidRDefault="00411DF5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8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43178ACC" w14:textId="79349EBB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9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72BA57FA" w14:textId="71CE0F53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10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092EC696" w14:textId="62851D77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11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27C8482E" w14:textId="4985E068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12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2FFECB80" w14:textId="5CD1BF8C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13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75AE33B9" w14:textId="3703468E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14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13B6834A" w14:textId="5BD76F38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15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72D2A02A" w14:textId="15576FE2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16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566BF80F" w14:textId="071831D1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17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463BD4A6" w14:textId="0059C737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18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0F3C3378" w14:textId="138F35B3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19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780BD139" w14:textId="786668C1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20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0BCD997F" w14:textId="69864778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21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5F70B87C" w14:textId="02624A7D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22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0FD03DEF" w14:textId="42E4A6DC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23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58E216C5" w14:textId="74905D07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24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614DD119" w14:textId="015B9A28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25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32359D7D" w14:textId="4DE79DA7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26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4997DB75" w14:textId="61CAFA1C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27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42E9DF82" w14:textId="2130682D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28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59195A0B" w14:textId="3CA02DB7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29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68069786" w14:textId="5FEFEBE9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30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123A29A1" w14:textId="5C5BD31D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31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49BEE044" w14:textId="77777777" w:rsidR="00676572" w:rsidRPr="0086607C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  <w:rPrChange w:id="32" w:author="1" w:date="2025-09-29T21:58:00Z">
            <w:rPr>
              <w:rFonts w:ascii="Times New Roman" w:eastAsia="Times New Roman" w:hAnsi="Times New Roman" w:cs="Times New Roman"/>
              <w:sz w:val="20"/>
            </w:rPr>
          </w:rPrChange>
        </w:rPr>
      </w:pPr>
    </w:p>
    <w:p w14:paraId="06718BDC" w14:textId="77777777" w:rsidR="00411DF5" w:rsidRPr="0086607C" w:rsidRDefault="001C23D1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  <w:rPrChange w:id="33" w:author="1" w:date="2025-09-29T21:58:00Z">
            <w:rPr>
              <w:rFonts w:ascii="Times New Roman" w:eastAsia="Times New Roman" w:hAnsi="Times New Roman" w:cs="Times New Roman"/>
              <w:sz w:val="26"/>
              <w:shd w:val="clear" w:color="auto" w:fill="FFFFFF"/>
            </w:rPr>
          </w:rPrChange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  <w:rPrChange w:id="34" w:author="1" w:date="2025-09-29T21:58:00Z">
            <w:rPr>
              <w:rFonts w:ascii="Times New Roman" w:eastAsia="Times New Roman" w:hAnsi="Times New Roman" w:cs="Times New Roman"/>
              <w:sz w:val="26"/>
              <w:shd w:val="clear" w:color="auto" w:fill="FFFFFF"/>
            </w:rPr>
          </w:rPrChange>
        </w:rPr>
        <w:t>г. Пермь, 2025 год</w:t>
      </w:r>
    </w:p>
    <w:p w14:paraId="185D3439" w14:textId="3AAE7DA6" w:rsidR="00676572" w:rsidRPr="0086607C" w:rsidRDefault="00676572">
      <w:pPr>
        <w:rPr>
          <w:rFonts w:ascii="Times New Roman" w:eastAsia="Calibri" w:hAnsi="Times New Roman" w:cs="Times New Roman"/>
          <w:rPrChange w:id="35" w:author="1" w:date="2025-09-29T21:58:00Z">
            <w:rPr>
              <w:rFonts w:ascii="Calibri" w:eastAsia="Calibri" w:hAnsi="Calibri" w:cs="Calibri"/>
            </w:rPr>
          </w:rPrChange>
        </w:rPr>
      </w:pPr>
      <w:r w:rsidRPr="0086607C">
        <w:rPr>
          <w:rFonts w:ascii="Times New Roman" w:eastAsia="Calibri" w:hAnsi="Times New Roman" w:cs="Times New Roman"/>
          <w:rPrChange w:id="36" w:author="1" w:date="2025-09-29T21:58:00Z">
            <w:rPr>
              <w:rFonts w:ascii="Calibri" w:eastAsia="Calibri" w:hAnsi="Calibri" w:cs="Calibri"/>
            </w:rPr>
          </w:rPrChange>
        </w:rPr>
        <w:br w:type="page"/>
      </w:r>
    </w:p>
    <w:p w14:paraId="644A5AD0" w14:textId="4D4009DB" w:rsidR="00676572" w:rsidRPr="0086607C" w:rsidRDefault="00676572" w:rsidP="00676572">
      <w:pPr>
        <w:spacing w:after="200" w:line="276" w:lineRule="auto"/>
        <w:jc w:val="center"/>
        <w:rPr>
          <w:ins w:id="37" w:author="1" w:date="2025-09-15T17:19:00Z"/>
          <w:rFonts w:ascii="Times New Roman" w:eastAsia="Calibri" w:hAnsi="Times New Roman" w:cs="Times New Roman"/>
          <w:b/>
          <w:bCs/>
          <w:rPrChange w:id="38" w:author="1" w:date="2025-09-29T21:58:00Z">
            <w:rPr>
              <w:ins w:id="39" w:author="1" w:date="2025-09-15T17:19:00Z"/>
              <w:rFonts w:ascii="Calibri" w:eastAsia="Calibri" w:hAnsi="Calibri" w:cs="Calibri"/>
              <w:b/>
              <w:bCs/>
            </w:rPr>
          </w:rPrChange>
        </w:rPr>
      </w:pPr>
      <w:r w:rsidRPr="0086607C">
        <w:rPr>
          <w:rFonts w:ascii="Times New Roman" w:eastAsia="Calibri" w:hAnsi="Times New Roman" w:cs="Times New Roman"/>
          <w:b/>
          <w:bCs/>
          <w:rPrChange w:id="40" w:author="1" w:date="2025-09-29T21:58:00Z">
            <w:rPr>
              <w:rFonts w:ascii="Calibri" w:eastAsia="Calibri" w:hAnsi="Calibri" w:cs="Calibri"/>
              <w:b/>
              <w:bCs/>
            </w:rPr>
          </w:rPrChange>
        </w:rPr>
        <w:lastRenderedPageBreak/>
        <w:t>Задание</w:t>
      </w:r>
    </w:p>
    <w:p w14:paraId="7E2FAD8A" w14:textId="77777777" w:rsidR="0086607C" w:rsidRPr="0086607C" w:rsidRDefault="0086607C" w:rsidP="0086607C">
      <w:pPr>
        <w:tabs>
          <w:tab w:val="left" w:pos="360"/>
        </w:tabs>
        <w:ind w:left="360" w:hanging="360"/>
        <w:jc w:val="both"/>
        <w:rPr>
          <w:ins w:id="41" w:author="1" w:date="2025-09-29T21:41:00Z"/>
          <w:rFonts w:ascii="Times New Roman" w:hAnsi="Times New Roman" w:cs="Times New Roman"/>
          <w:rPrChange w:id="42" w:author="1" w:date="2025-09-29T21:58:00Z">
            <w:rPr>
              <w:ins w:id="43" w:author="1" w:date="2025-09-29T21:41:00Z"/>
            </w:rPr>
          </w:rPrChange>
        </w:rPr>
      </w:pPr>
      <w:ins w:id="44" w:author="1" w:date="2025-09-29T21:41:00Z">
        <w:r w:rsidRPr="0086607C">
          <w:rPr>
            <w:rFonts w:ascii="Times New Roman" w:hAnsi="Times New Roman" w:cs="Times New Roman"/>
            <w:rPrChange w:id="45" w:author="1" w:date="2025-09-29T21:58:00Z">
              <w:rPr/>
            </w:rPrChange>
          </w:rPr>
          <w:t>1.</w:t>
        </w:r>
        <w:r w:rsidRPr="0086607C">
          <w:rPr>
            <w:rFonts w:ascii="Times New Roman" w:hAnsi="Times New Roman" w:cs="Times New Roman"/>
            <w:rPrChange w:id="46" w:author="1" w:date="2025-09-29T21:58:00Z">
              <w:rPr/>
            </w:rPrChange>
          </w:rPr>
          <w:tab/>
          <w:t>Изучите разработанное приложение. Запустите исполняемый файл сервера и клиента на одной машине, затем перенесите один из компонентов распределенного приложения на другой вычислительный узел (лучше на ноутбук, т.к. администратор ЛВС вуза может запретить обмен сообщения между различными узлами ЛВС) и попробуйте его запустить. Запустите несколько клиентов и попробуйте отправить сообщения одному серверу.</w:t>
        </w:r>
      </w:ins>
    </w:p>
    <w:p w14:paraId="0621925A" w14:textId="77777777" w:rsidR="0086607C" w:rsidRPr="0086607C" w:rsidRDefault="0086607C" w:rsidP="0086607C">
      <w:pPr>
        <w:tabs>
          <w:tab w:val="left" w:pos="360"/>
        </w:tabs>
        <w:ind w:left="360" w:hanging="360"/>
        <w:jc w:val="both"/>
        <w:rPr>
          <w:ins w:id="47" w:author="1" w:date="2025-09-29T21:41:00Z"/>
          <w:rFonts w:ascii="Times New Roman" w:hAnsi="Times New Roman" w:cs="Times New Roman"/>
          <w:rPrChange w:id="48" w:author="1" w:date="2025-09-29T21:58:00Z">
            <w:rPr>
              <w:ins w:id="49" w:author="1" w:date="2025-09-29T21:41:00Z"/>
            </w:rPr>
          </w:rPrChange>
        </w:rPr>
      </w:pPr>
      <w:ins w:id="50" w:author="1" w:date="2025-09-29T21:41:00Z">
        <w:r w:rsidRPr="0086607C">
          <w:rPr>
            <w:rFonts w:ascii="Times New Roman" w:hAnsi="Times New Roman" w:cs="Times New Roman"/>
            <w:rPrChange w:id="51" w:author="1" w:date="2025-09-29T21:58:00Z">
              <w:rPr/>
            </w:rPrChange>
          </w:rPr>
          <w:t>2.</w:t>
        </w:r>
        <w:r w:rsidRPr="0086607C">
          <w:rPr>
            <w:rFonts w:ascii="Times New Roman" w:hAnsi="Times New Roman" w:cs="Times New Roman"/>
            <w:rPrChange w:id="52" w:author="1" w:date="2025-09-29T21:58:00Z">
              <w:rPr/>
            </w:rPrChange>
          </w:rPr>
          <w:tab/>
          <w:t>Запустите несколько серверов на одной машине. Отправьте им сообщения от нескольких клиентов. Объясните, почему приложение перестало работать.</w:t>
        </w:r>
      </w:ins>
    </w:p>
    <w:p w14:paraId="50F84D0D" w14:textId="77777777" w:rsidR="0086607C" w:rsidRPr="0086607C" w:rsidRDefault="0086607C" w:rsidP="0086607C">
      <w:pPr>
        <w:tabs>
          <w:tab w:val="left" w:pos="360"/>
        </w:tabs>
        <w:ind w:left="360" w:hanging="360"/>
        <w:jc w:val="both"/>
        <w:rPr>
          <w:ins w:id="53" w:author="1" w:date="2025-09-29T21:41:00Z"/>
          <w:rFonts w:ascii="Times New Roman" w:hAnsi="Times New Roman" w:cs="Times New Roman"/>
          <w:rPrChange w:id="54" w:author="1" w:date="2025-09-29T21:58:00Z">
            <w:rPr>
              <w:ins w:id="55" w:author="1" w:date="2025-09-29T21:41:00Z"/>
            </w:rPr>
          </w:rPrChange>
        </w:rPr>
      </w:pPr>
      <w:ins w:id="56" w:author="1" w:date="2025-09-29T21:41:00Z">
        <w:r w:rsidRPr="0086607C">
          <w:rPr>
            <w:rFonts w:ascii="Times New Roman" w:hAnsi="Times New Roman" w:cs="Times New Roman"/>
            <w:rPrChange w:id="57" w:author="1" w:date="2025-09-29T21:58:00Z">
              <w:rPr/>
            </w:rPrChange>
          </w:rPr>
          <w:t>3.</w:t>
        </w:r>
        <w:r w:rsidRPr="0086607C">
          <w:rPr>
            <w:rFonts w:ascii="Times New Roman" w:hAnsi="Times New Roman" w:cs="Times New Roman"/>
            <w:rPrChange w:id="58" w:author="1" w:date="2025-09-29T21:58:00Z">
              <w:rPr/>
            </w:rPrChange>
          </w:rPr>
          <w:tab/>
          <w:t>Модифицируйте приложение так, чтобы существовала возможность на сервере идентифицировать клиентов не по имени вычислительного узла, а по нику/логину пользователя.</w:t>
        </w:r>
      </w:ins>
    </w:p>
    <w:p w14:paraId="60B0DB10" w14:textId="77777777" w:rsidR="0086607C" w:rsidRPr="0086607C" w:rsidRDefault="0086607C" w:rsidP="0086607C">
      <w:pPr>
        <w:tabs>
          <w:tab w:val="left" w:pos="360"/>
        </w:tabs>
        <w:ind w:left="360" w:hanging="360"/>
        <w:jc w:val="both"/>
        <w:rPr>
          <w:ins w:id="59" w:author="1" w:date="2025-09-29T21:41:00Z"/>
          <w:rFonts w:ascii="Times New Roman" w:hAnsi="Times New Roman" w:cs="Times New Roman"/>
          <w:rPrChange w:id="60" w:author="1" w:date="2025-09-29T21:58:00Z">
            <w:rPr>
              <w:ins w:id="61" w:author="1" w:date="2025-09-29T21:41:00Z"/>
            </w:rPr>
          </w:rPrChange>
        </w:rPr>
      </w:pPr>
      <w:ins w:id="62" w:author="1" w:date="2025-09-29T21:41:00Z">
        <w:r w:rsidRPr="0086607C">
          <w:rPr>
            <w:rFonts w:ascii="Times New Roman" w:hAnsi="Times New Roman" w:cs="Times New Roman"/>
            <w:rPrChange w:id="63" w:author="1" w:date="2025-09-29T21:58:00Z">
              <w:rPr/>
            </w:rPrChange>
          </w:rPr>
          <w:t>4.</w:t>
        </w:r>
        <w:r w:rsidRPr="0086607C">
          <w:rPr>
            <w:rFonts w:ascii="Times New Roman" w:hAnsi="Times New Roman" w:cs="Times New Roman"/>
            <w:rPrChange w:id="64" w:author="1" w:date="2025-09-29T21:58:00Z">
              <w:rPr/>
            </w:rPrChange>
          </w:rPr>
          <w:tab/>
          <w:t>Модифицируйте приложение так, чтобы получился полноценный чат. Клиент может отправлять сообщения всем клиентам, участвующим в беседе. Для этого каждый клиент должен иметь возможность просмотра всех сообщений от всех клиентов, а сервер должен содержать список клиентов, которые хотят участвовать в беседе, чтобы каждый раз выполнять им рассылку сообщений.</w:t>
        </w:r>
      </w:ins>
    </w:p>
    <w:p w14:paraId="7BD0F1DD" w14:textId="77777777" w:rsidR="0086607C" w:rsidRPr="0086607C" w:rsidRDefault="0086607C" w:rsidP="0086607C">
      <w:pPr>
        <w:tabs>
          <w:tab w:val="left" w:pos="360"/>
        </w:tabs>
        <w:ind w:left="360" w:hanging="360"/>
        <w:jc w:val="both"/>
        <w:rPr>
          <w:ins w:id="65" w:author="1" w:date="2025-09-29T21:41:00Z"/>
          <w:rFonts w:ascii="Times New Roman" w:hAnsi="Times New Roman" w:cs="Times New Roman"/>
          <w:rPrChange w:id="66" w:author="1" w:date="2025-09-29T21:58:00Z">
            <w:rPr>
              <w:ins w:id="67" w:author="1" w:date="2025-09-29T21:41:00Z"/>
            </w:rPr>
          </w:rPrChange>
        </w:rPr>
      </w:pPr>
      <w:ins w:id="68" w:author="1" w:date="2025-09-29T21:41:00Z">
        <w:r w:rsidRPr="0086607C">
          <w:rPr>
            <w:rFonts w:ascii="Times New Roman" w:hAnsi="Times New Roman" w:cs="Times New Roman"/>
            <w:rPrChange w:id="69" w:author="1" w:date="2025-09-29T21:58:00Z">
              <w:rPr/>
            </w:rPrChange>
          </w:rPr>
          <w:t>5.</w:t>
        </w:r>
        <w:r w:rsidRPr="0086607C">
          <w:rPr>
            <w:rFonts w:ascii="Times New Roman" w:hAnsi="Times New Roman" w:cs="Times New Roman"/>
            <w:rPrChange w:id="70" w:author="1" w:date="2025-09-29T21:58:00Z">
              <w:rPr/>
            </w:rPrChange>
          </w:rPr>
          <w:tab/>
          <w:t>Модифицируйте приложение так, чтобы клиенты, желающие принять участие в беседе, находили сервер в сети с помощью широковещательного запроса, а не через ввод имени машины, на которой расположен сервер, в форме клиента.</w:t>
        </w:r>
      </w:ins>
    </w:p>
    <w:p w14:paraId="2CC6EA54" w14:textId="3BF36792" w:rsidR="00676572" w:rsidRPr="0086607C" w:rsidRDefault="00676572">
      <w:pPr>
        <w:rPr>
          <w:ins w:id="71" w:author="1" w:date="2025-09-15T17:19:00Z"/>
          <w:rFonts w:ascii="Times New Roman" w:eastAsia="Calibri" w:hAnsi="Times New Roman" w:cs="Times New Roman"/>
          <w:rPrChange w:id="72" w:author="1" w:date="2025-09-29T21:58:00Z">
            <w:rPr>
              <w:ins w:id="73" w:author="1" w:date="2025-09-15T17:19:00Z"/>
              <w:rFonts w:ascii="Calibri" w:eastAsia="Calibri" w:hAnsi="Calibri" w:cs="Calibri"/>
              <w:lang w:val="en-US"/>
            </w:rPr>
          </w:rPrChange>
        </w:rPr>
      </w:pPr>
      <w:ins w:id="74" w:author="1" w:date="2025-09-15T17:19:00Z">
        <w:r w:rsidRPr="0086607C">
          <w:rPr>
            <w:rFonts w:ascii="Times New Roman" w:eastAsia="Calibri" w:hAnsi="Times New Roman" w:cs="Times New Roman"/>
            <w:rPrChange w:id="75" w:author="1" w:date="2025-09-29T21:58:00Z">
              <w:rPr>
                <w:rFonts w:ascii="Calibri" w:eastAsia="Calibri" w:hAnsi="Calibri" w:cs="Calibri"/>
                <w:lang w:val="en-US"/>
              </w:rPr>
            </w:rPrChange>
          </w:rPr>
          <w:br w:type="page"/>
        </w:r>
      </w:ins>
    </w:p>
    <w:p w14:paraId="03D92CA0" w14:textId="0FBF88F0" w:rsidR="00676572" w:rsidRPr="0086607C" w:rsidRDefault="00676572" w:rsidP="00676572">
      <w:pPr>
        <w:spacing w:after="200" w:line="276" w:lineRule="auto"/>
        <w:jc w:val="center"/>
        <w:rPr>
          <w:ins w:id="76" w:author="1" w:date="2025-09-15T17:19:00Z"/>
          <w:rFonts w:ascii="Times New Roman" w:eastAsia="Calibri" w:hAnsi="Times New Roman" w:cs="Times New Roman"/>
          <w:b/>
          <w:bCs/>
          <w:rPrChange w:id="77" w:author="1" w:date="2025-09-29T21:58:00Z">
            <w:rPr>
              <w:ins w:id="78" w:author="1" w:date="2025-09-15T17:19:00Z"/>
              <w:rFonts w:ascii="Calibri" w:eastAsia="Calibri" w:hAnsi="Calibri" w:cs="Calibri"/>
              <w:b/>
              <w:bCs/>
            </w:rPr>
          </w:rPrChange>
        </w:rPr>
      </w:pPr>
      <w:ins w:id="79" w:author="1" w:date="2025-09-15T17:19:00Z">
        <w:r w:rsidRPr="0086607C">
          <w:rPr>
            <w:rFonts w:ascii="Times New Roman" w:eastAsia="Calibri" w:hAnsi="Times New Roman" w:cs="Times New Roman"/>
            <w:b/>
            <w:bCs/>
            <w:rPrChange w:id="80" w:author="1" w:date="2025-09-29T21:58:00Z">
              <w:rPr>
                <w:rFonts w:ascii="Calibri" w:eastAsia="Calibri" w:hAnsi="Calibri" w:cs="Calibri"/>
              </w:rPr>
            </w:rPrChange>
          </w:rPr>
          <w:lastRenderedPageBreak/>
          <w:t>Решение</w:t>
        </w:r>
      </w:ins>
    </w:p>
    <w:p w14:paraId="41F525D8" w14:textId="3BF14E41" w:rsidR="00676572" w:rsidRPr="0086607C" w:rsidRDefault="00676572" w:rsidP="00676572">
      <w:pPr>
        <w:spacing w:after="200" w:line="276" w:lineRule="auto"/>
        <w:jc w:val="center"/>
        <w:rPr>
          <w:ins w:id="81" w:author="1" w:date="2025-09-15T17:22:00Z"/>
          <w:rFonts w:ascii="Times New Roman" w:eastAsia="Calibri" w:hAnsi="Times New Roman" w:cs="Times New Roman"/>
          <w:b/>
          <w:bCs/>
          <w:rPrChange w:id="82" w:author="1" w:date="2025-09-29T21:58:00Z">
            <w:rPr>
              <w:ins w:id="83" w:author="1" w:date="2025-09-15T17:22:00Z"/>
              <w:rFonts w:ascii="Calibri" w:eastAsia="Calibri" w:hAnsi="Calibri" w:cs="Calibri"/>
              <w:b/>
              <w:bCs/>
            </w:rPr>
          </w:rPrChange>
        </w:rPr>
      </w:pPr>
      <w:ins w:id="84" w:author="1" w:date="2025-09-15T17:20:00Z">
        <w:r w:rsidRPr="0086607C">
          <w:rPr>
            <w:rFonts w:ascii="Times New Roman" w:eastAsia="Calibri" w:hAnsi="Times New Roman" w:cs="Times New Roman"/>
            <w:b/>
            <w:bCs/>
            <w:rPrChange w:id="85" w:author="1" w:date="2025-09-29T21:58:00Z">
              <w:rPr>
                <w:rFonts w:ascii="Calibri" w:eastAsia="Calibri" w:hAnsi="Calibri" w:cs="Calibri"/>
              </w:rPr>
            </w:rPrChange>
          </w:rPr>
          <w:t>Задание 1</w:t>
        </w:r>
      </w:ins>
    </w:p>
    <w:p w14:paraId="3353D5DA" w14:textId="4688827D" w:rsidR="00676572" w:rsidRPr="0086607C" w:rsidRDefault="00676572" w:rsidP="00676572">
      <w:pPr>
        <w:spacing w:after="200" w:line="276" w:lineRule="auto"/>
        <w:rPr>
          <w:ins w:id="86" w:author="1" w:date="2025-09-15T17:22:00Z"/>
          <w:rFonts w:ascii="Times New Roman" w:eastAsia="Calibri" w:hAnsi="Times New Roman" w:cs="Times New Roman"/>
          <w:rPrChange w:id="87" w:author="1" w:date="2025-09-29T21:58:00Z">
            <w:rPr>
              <w:ins w:id="88" w:author="1" w:date="2025-09-15T17:22:00Z"/>
              <w:rFonts w:ascii="Calibri" w:eastAsia="Calibri" w:hAnsi="Calibri" w:cs="Calibri"/>
            </w:rPr>
          </w:rPrChange>
        </w:rPr>
      </w:pPr>
      <w:ins w:id="89" w:author="1" w:date="2025-09-15T17:22:00Z">
        <w:r w:rsidRPr="0086607C">
          <w:rPr>
            <w:rFonts w:ascii="Times New Roman" w:eastAsia="Calibri" w:hAnsi="Times New Roman" w:cs="Times New Roman"/>
            <w:rPrChange w:id="90" w:author="1" w:date="2025-09-29T21:58:00Z">
              <w:rPr>
                <w:rFonts w:ascii="Calibri" w:eastAsia="Calibri" w:hAnsi="Calibri" w:cs="Calibri"/>
              </w:rPr>
            </w:rPrChange>
          </w:rPr>
          <w:t xml:space="preserve">При отправке нескольких сообщений с клиентов на один сервер все работает корректно, т.к. запись в </w:t>
        </w:r>
      </w:ins>
      <w:proofErr w:type="spellStart"/>
      <w:ins w:id="91" w:author="1" w:date="2025-09-29T21:42:00Z">
        <w:r w:rsidR="0086607C" w:rsidRPr="0086607C">
          <w:rPr>
            <w:rFonts w:ascii="Times New Roman" w:eastAsia="Calibri" w:hAnsi="Times New Roman" w:cs="Times New Roman"/>
            <w:rPrChange w:id="92" w:author="1" w:date="2025-09-29T21:58:00Z">
              <w:rPr>
                <w:rFonts w:ascii="Calibri" w:eastAsia="Calibri" w:hAnsi="Calibri" w:cs="Calibri"/>
              </w:rPr>
            </w:rPrChange>
          </w:rPr>
          <w:t>мейлослот</w:t>
        </w:r>
      </w:ins>
      <w:proofErr w:type="spellEnd"/>
      <w:ins w:id="93" w:author="1" w:date="2025-09-15T17:22:00Z">
        <w:r w:rsidRPr="0086607C">
          <w:rPr>
            <w:rFonts w:ascii="Times New Roman" w:eastAsia="Calibri" w:hAnsi="Times New Roman" w:cs="Times New Roman"/>
            <w:rPrChange w:id="94" w:author="1" w:date="2025-09-29T21:58:00Z">
              <w:rPr>
                <w:rFonts w:ascii="Calibri" w:eastAsia="Calibri" w:hAnsi="Calibri" w:cs="Calibri"/>
              </w:rPr>
            </w:rPrChange>
          </w:rPr>
          <w:t xml:space="preserve"> не блокирующая</w:t>
        </w:r>
      </w:ins>
    </w:p>
    <w:p w14:paraId="12DAF01A" w14:textId="71AEA46F" w:rsidR="00676572" w:rsidRPr="0086607C" w:rsidRDefault="00676572" w:rsidP="00676572">
      <w:pPr>
        <w:spacing w:after="200" w:line="276" w:lineRule="auto"/>
        <w:jc w:val="center"/>
        <w:rPr>
          <w:ins w:id="95" w:author="1" w:date="2025-09-15T17:22:00Z"/>
          <w:rFonts w:ascii="Times New Roman" w:eastAsia="Calibri" w:hAnsi="Times New Roman" w:cs="Times New Roman"/>
          <w:b/>
          <w:bCs/>
          <w:rPrChange w:id="96" w:author="1" w:date="2025-09-29T21:58:00Z">
            <w:rPr>
              <w:ins w:id="97" w:author="1" w:date="2025-09-15T17:22:00Z"/>
              <w:rFonts w:ascii="Calibri" w:eastAsia="Calibri" w:hAnsi="Calibri" w:cs="Calibri"/>
              <w:b/>
              <w:bCs/>
            </w:rPr>
          </w:rPrChange>
        </w:rPr>
      </w:pPr>
      <w:ins w:id="98" w:author="1" w:date="2025-09-15T17:22:00Z">
        <w:r w:rsidRPr="0086607C">
          <w:rPr>
            <w:rFonts w:ascii="Times New Roman" w:eastAsia="Calibri" w:hAnsi="Times New Roman" w:cs="Times New Roman"/>
            <w:b/>
            <w:bCs/>
            <w:rPrChange w:id="99" w:author="1" w:date="2025-09-29T21:58:00Z">
              <w:rPr>
                <w:rFonts w:ascii="Calibri" w:eastAsia="Calibri" w:hAnsi="Calibri" w:cs="Calibri"/>
                <w:b/>
                <w:bCs/>
              </w:rPr>
            </w:rPrChange>
          </w:rPr>
          <w:t>Задание 2</w:t>
        </w:r>
      </w:ins>
    </w:p>
    <w:p w14:paraId="09A4BD34" w14:textId="5549E06C" w:rsidR="00676572" w:rsidRPr="0086607C" w:rsidRDefault="0086607C" w:rsidP="00676572">
      <w:pPr>
        <w:shd w:val="clear" w:color="auto" w:fill="FFFFFF"/>
        <w:spacing w:after="240" w:line="240" w:lineRule="auto"/>
        <w:rPr>
          <w:ins w:id="100" w:author="1" w:date="2025-09-15T17:23:00Z"/>
          <w:rFonts w:ascii="Times New Roman" w:eastAsia="Times New Roman" w:hAnsi="Times New Roman" w:cs="Times New Roman"/>
          <w:rPrChange w:id="101" w:author="1" w:date="2025-09-29T21:58:00Z">
            <w:rPr>
              <w:ins w:id="102" w:author="1" w:date="2025-09-15T17:23:00Z"/>
              <w:rFonts w:ascii="Segoe UI" w:eastAsia="Times New Roman" w:hAnsi="Segoe UI" w:cs="Segoe UI"/>
              <w:color w:val="1F2328"/>
              <w:sz w:val="24"/>
              <w:szCs w:val="24"/>
            </w:rPr>
          </w:rPrChange>
        </w:rPr>
      </w:pPr>
      <w:ins w:id="103" w:author="1" w:date="2025-09-29T21:42:00Z">
        <w:r w:rsidRPr="0086607C">
          <w:rPr>
            <w:rFonts w:ascii="Times New Roman" w:eastAsia="Times New Roman" w:hAnsi="Times New Roman" w:cs="Times New Roman"/>
            <w:rPrChange w:id="104" w:author="1" w:date="2025-09-29T21:58:00Z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rPrChange>
          </w:rPr>
          <w:t xml:space="preserve">При отправке сообщений с одного клиента на 2 сервера сообщение отправлялось только на один сервер. </w:t>
        </w:r>
        <w:r w:rsidRPr="0086607C">
          <w:rPr>
            <w:rFonts w:ascii="Times New Roman" w:eastAsia="Times New Roman" w:hAnsi="Times New Roman" w:cs="Times New Roman"/>
            <w:rPrChange w:id="105" w:author="1" w:date="2025-09-29T21:58:00Z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rPrChange>
          </w:rPr>
          <w:t>Экспериментальным путем было выяснено</w:t>
        </w:r>
        <w:r w:rsidRPr="0086607C">
          <w:rPr>
            <w:rFonts w:ascii="Times New Roman" w:eastAsia="Times New Roman" w:hAnsi="Times New Roman" w:cs="Times New Roman"/>
            <w:rPrChange w:id="106" w:author="1" w:date="2025-09-29T21:58:00Z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rPrChange>
          </w:rPr>
          <w:t xml:space="preserve"> чт</w:t>
        </w:r>
      </w:ins>
      <w:ins w:id="107" w:author="1" w:date="2025-09-29T21:43:00Z">
        <w:r w:rsidRPr="0086607C">
          <w:rPr>
            <w:rFonts w:ascii="Times New Roman" w:eastAsia="Times New Roman" w:hAnsi="Times New Roman" w:cs="Times New Roman"/>
            <w:rPrChange w:id="108" w:author="1" w:date="2025-09-29T21:58:00Z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rPrChange>
          </w:rPr>
          <w:t xml:space="preserve">о данное поведение обусловлено тем, что функция </w:t>
        </w:r>
        <w:proofErr w:type="spellStart"/>
        <w:r w:rsidRPr="0086607C">
          <w:rPr>
            <w:rFonts w:ascii="Times New Roman" w:eastAsia="Times New Roman" w:hAnsi="Times New Roman" w:cs="Times New Roman"/>
            <w:lang w:val="en-US"/>
            <w:rPrChange w:id="109" w:author="1" w:date="2025-09-29T21:58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rPrChange>
          </w:rPr>
          <w:t>CreateMailslot</w:t>
        </w:r>
        <w:proofErr w:type="spellEnd"/>
        <w:r w:rsidRPr="0086607C">
          <w:rPr>
            <w:rFonts w:ascii="Times New Roman" w:eastAsia="Times New Roman" w:hAnsi="Times New Roman" w:cs="Times New Roman"/>
            <w:rPrChange w:id="110" w:author="1" w:date="2025-09-29T21:58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rPrChange>
          </w:rPr>
          <w:t xml:space="preserve"> </w:t>
        </w:r>
        <w:r w:rsidRPr="0086607C">
          <w:rPr>
            <w:rFonts w:ascii="Times New Roman" w:eastAsia="Times New Roman" w:hAnsi="Times New Roman" w:cs="Times New Roman"/>
            <w:rPrChange w:id="111" w:author="1" w:date="2025-09-29T21:58:00Z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rPrChange>
          </w:rPr>
          <w:t xml:space="preserve">возвращает инвалидный дескриптор (-1) при создании второго </w:t>
        </w:r>
        <w:proofErr w:type="spellStart"/>
        <w:r w:rsidRPr="0086607C">
          <w:rPr>
            <w:rFonts w:ascii="Times New Roman" w:eastAsia="Times New Roman" w:hAnsi="Times New Roman" w:cs="Times New Roman"/>
            <w:rPrChange w:id="112" w:author="1" w:date="2025-09-29T21:58:00Z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rPrChange>
          </w:rPr>
          <w:t>мейлслота</w:t>
        </w:r>
        <w:proofErr w:type="spellEnd"/>
        <w:r w:rsidRPr="0086607C">
          <w:rPr>
            <w:rFonts w:ascii="Times New Roman" w:eastAsia="Times New Roman" w:hAnsi="Times New Roman" w:cs="Times New Roman"/>
            <w:rPrChange w:id="113" w:author="1" w:date="2025-09-29T21:58:00Z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rPrChange>
          </w:rPr>
          <w:t xml:space="preserve"> на том же компьютере. Скорее всего это – следствие плохой </w:t>
        </w:r>
        <w:proofErr w:type="spellStart"/>
        <w:r w:rsidRPr="0086607C">
          <w:rPr>
            <w:rFonts w:ascii="Times New Roman" w:eastAsia="Times New Roman" w:hAnsi="Times New Roman" w:cs="Times New Roman"/>
            <w:rPrChange w:id="114" w:author="1" w:date="2025-09-29T21:58:00Z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rPrChange>
          </w:rPr>
          <w:t>стандартизированности</w:t>
        </w:r>
      </w:ins>
      <w:proofErr w:type="spellEnd"/>
      <w:ins w:id="115" w:author="1" w:date="2025-09-29T21:44:00Z">
        <w:r w:rsidRPr="0086607C">
          <w:rPr>
            <w:rFonts w:ascii="Times New Roman" w:eastAsia="Times New Roman" w:hAnsi="Times New Roman" w:cs="Times New Roman"/>
            <w:rPrChange w:id="116" w:author="1" w:date="2025-09-29T21:58:00Z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rPrChange>
          </w:rPr>
          <w:t xml:space="preserve"> и присутствие легаси-кода в ОС </w:t>
        </w:r>
        <w:r w:rsidRPr="0086607C">
          <w:rPr>
            <w:rFonts w:ascii="Times New Roman" w:eastAsia="Times New Roman" w:hAnsi="Times New Roman" w:cs="Times New Roman"/>
            <w:lang w:val="en-US"/>
            <w:rPrChange w:id="117" w:author="1" w:date="2025-09-29T21:58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rPrChange>
          </w:rPr>
          <w:t>Windows</w:t>
        </w:r>
        <w:r w:rsidRPr="0086607C">
          <w:rPr>
            <w:rFonts w:ascii="Times New Roman" w:eastAsia="Times New Roman" w:hAnsi="Times New Roman" w:cs="Times New Roman"/>
            <w:rPrChange w:id="118" w:author="1" w:date="2025-09-29T21:58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rPrChange>
          </w:rPr>
          <w:t>.</w:t>
        </w:r>
      </w:ins>
    </w:p>
    <w:p w14:paraId="53E7243E" w14:textId="3BA1E992" w:rsidR="00676572" w:rsidRPr="0086607C" w:rsidRDefault="00676572" w:rsidP="00676572">
      <w:pPr>
        <w:spacing w:after="200" w:line="276" w:lineRule="auto"/>
        <w:jc w:val="center"/>
        <w:rPr>
          <w:ins w:id="119" w:author="1" w:date="2025-09-15T17:23:00Z"/>
          <w:rFonts w:ascii="Times New Roman" w:eastAsia="Calibri" w:hAnsi="Times New Roman" w:cs="Times New Roman"/>
          <w:b/>
          <w:bCs/>
          <w:rPrChange w:id="120" w:author="1" w:date="2025-09-29T21:58:00Z">
            <w:rPr>
              <w:ins w:id="121" w:author="1" w:date="2025-09-15T17:23:00Z"/>
              <w:rFonts w:ascii="Calibri" w:eastAsia="Calibri" w:hAnsi="Calibri" w:cs="Calibri"/>
              <w:b/>
              <w:bCs/>
            </w:rPr>
          </w:rPrChange>
        </w:rPr>
      </w:pPr>
      <w:ins w:id="122" w:author="1" w:date="2025-09-15T17:23:00Z">
        <w:r w:rsidRPr="0086607C">
          <w:rPr>
            <w:rFonts w:ascii="Times New Roman" w:eastAsia="Calibri" w:hAnsi="Times New Roman" w:cs="Times New Roman"/>
            <w:b/>
            <w:bCs/>
            <w:rPrChange w:id="123" w:author="1" w:date="2025-09-29T21:58:00Z">
              <w:rPr>
                <w:rFonts w:ascii="Calibri" w:eastAsia="Calibri" w:hAnsi="Calibri" w:cs="Calibri"/>
              </w:rPr>
            </w:rPrChange>
          </w:rPr>
          <w:t>Задани</w:t>
        </w:r>
        <w:r w:rsidRPr="0086607C">
          <w:rPr>
            <w:rFonts w:ascii="Times New Roman" w:eastAsia="Calibri" w:hAnsi="Times New Roman" w:cs="Times New Roman"/>
            <w:b/>
            <w:bCs/>
            <w:rPrChange w:id="124" w:author="1" w:date="2025-09-29T21:58:00Z">
              <w:rPr>
                <w:rFonts w:ascii="Calibri" w:eastAsia="Calibri" w:hAnsi="Calibri" w:cs="Calibri"/>
                <w:b/>
                <w:bCs/>
              </w:rPr>
            </w:rPrChange>
          </w:rPr>
          <w:t>я</w:t>
        </w:r>
        <w:r w:rsidRPr="0086607C">
          <w:rPr>
            <w:rFonts w:ascii="Times New Roman" w:eastAsia="Calibri" w:hAnsi="Times New Roman" w:cs="Times New Roman"/>
            <w:b/>
            <w:bCs/>
            <w:rPrChange w:id="125" w:author="1" w:date="2025-09-29T21:58:00Z">
              <w:rPr>
                <w:rFonts w:ascii="Calibri" w:eastAsia="Calibri" w:hAnsi="Calibri" w:cs="Calibri"/>
              </w:rPr>
            </w:rPrChange>
          </w:rPr>
          <w:t xml:space="preserve"> 3</w:t>
        </w:r>
      </w:ins>
      <w:ins w:id="126" w:author="1" w:date="2025-09-29T21:44:00Z">
        <w:r w:rsidR="0086607C" w:rsidRPr="0086607C">
          <w:rPr>
            <w:rFonts w:ascii="Times New Roman" w:eastAsia="Calibri" w:hAnsi="Times New Roman" w:cs="Times New Roman"/>
            <w:b/>
            <w:bCs/>
            <w:rPrChange w:id="127" w:author="1" w:date="2025-09-29T21:58:00Z">
              <w:rPr>
                <w:rFonts w:ascii="Calibri" w:eastAsia="Calibri" w:hAnsi="Calibri" w:cs="Calibri"/>
                <w:b/>
                <w:bCs/>
                <w:lang w:val="en-US"/>
              </w:rPr>
            </w:rPrChange>
          </w:rPr>
          <w:t xml:space="preserve"> -</w:t>
        </w:r>
      </w:ins>
      <w:ins w:id="128" w:author="1" w:date="2025-09-15T17:23:00Z">
        <w:r w:rsidRPr="0086607C">
          <w:rPr>
            <w:rFonts w:ascii="Times New Roman" w:eastAsia="Calibri" w:hAnsi="Times New Roman" w:cs="Times New Roman"/>
            <w:b/>
            <w:bCs/>
            <w:rPrChange w:id="129" w:author="1" w:date="2025-09-29T21:58:00Z">
              <w:rPr>
                <w:rFonts w:ascii="Calibri" w:eastAsia="Calibri" w:hAnsi="Calibri" w:cs="Calibri"/>
                <w:b/>
                <w:bCs/>
              </w:rPr>
            </w:rPrChange>
          </w:rPr>
          <w:t xml:space="preserve"> </w:t>
        </w:r>
      </w:ins>
      <w:ins w:id="130" w:author="1" w:date="2025-09-29T21:44:00Z">
        <w:r w:rsidR="0086607C" w:rsidRPr="0086607C">
          <w:rPr>
            <w:rFonts w:ascii="Times New Roman" w:eastAsia="Calibri" w:hAnsi="Times New Roman" w:cs="Times New Roman"/>
            <w:b/>
            <w:bCs/>
            <w:rPrChange w:id="131" w:author="1" w:date="2025-09-29T21:58:00Z">
              <w:rPr>
                <w:rFonts w:ascii="Calibri" w:eastAsia="Calibri" w:hAnsi="Calibri" w:cs="Calibri"/>
                <w:b/>
                <w:bCs/>
                <w:lang w:val="en-US"/>
              </w:rPr>
            </w:rPrChange>
          </w:rPr>
          <w:t>5</w:t>
        </w:r>
      </w:ins>
    </w:p>
    <w:p w14:paraId="409FD968" w14:textId="77777777" w:rsidR="0086607C" w:rsidRPr="0086607C" w:rsidRDefault="0086607C" w:rsidP="0086607C">
      <w:pPr>
        <w:spacing w:after="200" w:line="276" w:lineRule="auto"/>
        <w:rPr>
          <w:ins w:id="132" w:author="1" w:date="2025-09-29T21:46:00Z"/>
          <w:rFonts w:ascii="Times New Roman" w:eastAsia="Calibri" w:hAnsi="Times New Roman" w:cs="Times New Roman"/>
          <w:rPrChange w:id="133" w:author="1" w:date="2025-09-29T21:58:00Z">
            <w:rPr>
              <w:ins w:id="134" w:author="1" w:date="2025-09-29T21:46:00Z"/>
              <w:rFonts w:ascii="Calibri" w:eastAsia="Calibri" w:hAnsi="Calibri" w:cs="Calibri"/>
            </w:rPr>
          </w:rPrChange>
        </w:rPr>
      </w:pPr>
      <w:ins w:id="135" w:author="1" w:date="2025-09-29T21:45:00Z">
        <w:r w:rsidRPr="0086607C">
          <w:rPr>
            <w:rFonts w:ascii="Times New Roman" w:eastAsia="Calibri" w:hAnsi="Times New Roman" w:cs="Times New Roman"/>
            <w:rPrChange w:id="136" w:author="1" w:date="2025-09-29T21:58:00Z">
              <w:rPr>
                <w:rFonts w:ascii="Calibri" w:eastAsia="Calibri" w:hAnsi="Calibri" w:cs="Calibri"/>
              </w:rPr>
            </w:rPrChange>
          </w:rPr>
          <w:t xml:space="preserve">За исключением некоторых деталей код во многом тот же, что и в </w:t>
        </w:r>
        <w:r w:rsidRPr="0086607C">
          <w:rPr>
            <w:rFonts w:ascii="Times New Roman" w:eastAsia="Calibri" w:hAnsi="Times New Roman" w:cs="Times New Roman"/>
            <w:rPrChange w:id="137" w:author="1" w:date="2025-09-29T21:58:00Z">
              <w:rPr>
                <w:rFonts w:ascii="Calibri" w:eastAsia="Calibri" w:hAnsi="Calibri" w:cs="Calibri"/>
              </w:rPr>
            </w:rPrChange>
          </w:rPr>
          <w:fldChar w:fldCharType="begin"/>
        </w:r>
        <w:r w:rsidRPr="0086607C">
          <w:rPr>
            <w:rFonts w:ascii="Times New Roman" w:eastAsia="Calibri" w:hAnsi="Times New Roman" w:cs="Times New Roman"/>
            <w:rPrChange w:id="138" w:author="1" w:date="2025-09-29T21:58:00Z">
              <w:rPr>
                <w:rFonts w:ascii="Calibri" w:eastAsia="Calibri" w:hAnsi="Calibri" w:cs="Calibri"/>
              </w:rPr>
            </w:rPrChange>
          </w:rPr>
          <w:instrText xml:space="preserve"> HYPERLINK "https://github.com/ressiwage/LEARN-HSE-HPCTA-1-4/blob/master/%D0%BE%D1%82%D1%87%D0%B5%D1%82.docx" </w:instrText>
        </w:r>
        <w:r w:rsidRPr="0086607C">
          <w:rPr>
            <w:rFonts w:ascii="Times New Roman" w:eastAsia="Calibri" w:hAnsi="Times New Roman" w:cs="Times New Roman"/>
            <w:rPrChange w:id="139" w:author="1" w:date="2025-09-29T21:58:00Z">
              <w:rPr>
                <w:rFonts w:ascii="Calibri" w:eastAsia="Calibri" w:hAnsi="Calibri" w:cs="Calibri"/>
              </w:rPr>
            </w:rPrChange>
          </w:rPr>
        </w:r>
        <w:r w:rsidRPr="0086607C">
          <w:rPr>
            <w:rFonts w:ascii="Times New Roman" w:eastAsia="Calibri" w:hAnsi="Times New Roman" w:cs="Times New Roman"/>
            <w:rPrChange w:id="140" w:author="1" w:date="2025-09-29T21:58:00Z">
              <w:rPr>
                <w:rFonts w:ascii="Calibri" w:eastAsia="Calibri" w:hAnsi="Calibri" w:cs="Calibri"/>
              </w:rPr>
            </w:rPrChange>
          </w:rPr>
          <w:fldChar w:fldCharType="separate"/>
        </w:r>
        <w:r w:rsidRPr="0086607C">
          <w:rPr>
            <w:rStyle w:val="a5"/>
            <w:rFonts w:ascii="Times New Roman" w:eastAsia="Calibri" w:hAnsi="Times New Roman" w:cs="Times New Roman"/>
            <w:color w:val="auto"/>
            <w:rPrChange w:id="141" w:author="1" w:date="2025-09-29T21:58:00Z">
              <w:rPr>
                <w:rStyle w:val="a5"/>
                <w:rFonts w:ascii="Calibri" w:eastAsia="Calibri" w:hAnsi="Calibri" w:cs="Calibri"/>
              </w:rPr>
            </w:rPrChange>
          </w:rPr>
          <w:t>предыдущ</w:t>
        </w:r>
        <w:r w:rsidRPr="0086607C">
          <w:rPr>
            <w:rStyle w:val="a5"/>
            <w:rFonts w:ascii="Times New Roman" w:eastAsia="Calibri" w:hAnsi="Times New Roman" w:cs="Times New Roman"/>
            <w:color w:val="auto"/>
            <w:rPrChange w:id="142" w:author="1" w:date="2025-09-29T21:58:00Z">
              <w:rPr>
                <w:rStyle w:val="a5"/>
                <w:rFonts w:ascii="Calibri" w:eastAsia="Calibri" w:hAnsi="Calibri" w:cs="Calibri"/>
              </w:rPr>
            </w:rPrChange>
          </w:rPr>
          <w:t>е</w:t>
        </w:r>
        <w:r w:rsidRPr="0086607C">
          <w:rPr>
            <w:rStyle w:val="a5"/>
            <w:rFonts w:ascii="Times New Roman" w:eastAsia="Calibri" w:hAnsi="Times New Roman" w:cs="Times New Roman"/>
            <w:color w:val="auto"/>
            <w:rPrChange w:id="143" w:author="1" w:date="2025-09-29T21:58:00Z">
              <w:rPr>
                <w:rStyle w:val="a5"/>
                <w:rFonts w:ascii="Calibri" w:eastAsia="Calibri" w:hAnsi="Calibri" w:cs="Calibri"/>
              </w:rPr>
            </w:rPrChange>
          </w:rPr>
          <w:t>м отчете</w:t>
        </w:r>
        <w:r w:rsidRPr="0086607C">
          <w:rPr>
            <w:rFonts w:ascii="Times New Roman" w:eastAsia="Calibri" w:hAnsi="Times New Roman" w:cs="Times New Roman"/>
            <w:rPrChange w:id="144" w:author="1" w:date="2025-09-29T21:58:00Z">
              <w:rPr>
                <w:rFonts w:ascii="Calibri" w:eastAsia="Calibri" w:hAnsi="Calibri" w:cs="Calibri"/>
              </w:rPr>
            </w:rPrChange>
          </w:rPr>
          <w:fldChar w:fldCharType="end"/>
        </w:r>
        <w:r w:rsidRPr="0086607C">
          <w:rPr>
            <w:rFonts w:ascii="Times New Roman" w:eastAsia="Calibri" w:hAnsi="Times New Roman" w:cs="Times New Roman"/>
            <w:rPrChange w:id="145" w:author="1" w:date="2025-09-29T21:58:00Z">
              <w:rPr>
                <w:rFonts w:ascii="Calibri" w:eastAsia="Calibri" w:hAnsi="Calibri" w:cs="Calibri"/>
              </w:rPr>
            </w:rPrChange>
          </w:rPr>
          <w:t>. Листинг кода представл</w:t>
        </w:r>
      </w:ins>
      <w:ins w:id="146" w:author="1" w:date="2025-09-29T21:46:00Z">
        <w:r w:rsidRPr="0086607C">
          <w:rPr>
            <w:rFonts w:ascii="Times New Roman" w:eastAsia="Calibri" w:hAnsi="Times New Roman" w:cs="Times New Roman"/>
            <w:rPrChange w:id="147" w:author="1" w:date="2025-09-29T21:58:00Z">
              <w:rPr>
                <w:rFonts w:ascii="Calibri" w:eastAsia="Calibri" w:hAnsi="Calibri" w:cs="Calibri"/>
              </w:rPr>
            </w:rPrChange>
          </w:rPr>
          <w:t xml:space="preserve">ен по адресу </w:t>
        </w:r>
        <w:r w:rsidRPr="0086607C">
          <w:rPr>
            <w:rFonts w:ascii="Times New Roman" w:eastAsia="Calibri" w:hAnsi="Times New Roman" w:cs="Times New Roman"/>
            <w:rPrChange w:id="148" w:author="1" w:date="2025-09-29T21:58:00Z">
              <w:rPr>
                <w:rFonts w:ascii="Calibri" w:eastAsia="Calibri" w:hAnsi="Calibri" w:cs="Calibri"/>
              </w:rPr>
            </w:rPrChange>
          </w:rPr>
          <w:fldChar w:fldCharType="begin"/>
        </w:r>
        <w:r w:rsidRPr="0086607C">
          <w:rPr>
            <w:rFonts w:ascii="Times New Roman" w:eastAsia="Calibri" w:hAnsi="Times New Roman" w:cs="Times New Roman"/>
            <w:rPrChange w:id="149" w:author="1" w:date="2025-09-29T21:58:00Z">
              <w:rPr>
                <w:rFonts w:ascii="Calibri" w:eastAsia="Calibri" w:hAnsi="Calibri" w:cs="Calibri"/>
              </w:rPr>
            </w:rPrChange>
          </w:rPr>
          <w:instrText xml:space="preserve"> HYPERLINK "</w:instrText>
        </w:r>
        <w:r w:rsidRPr="0086607C">
          <w:rPr>
            <w:rFonts w:ascii="Times New Roman" w:eastAsia="Calibri" w:hAnsi="Times New Roman" w:cs="Times New Roman"/>
            <w:rPrChange w:id="150" w:author="1" w:date="2025-09-29T21:58:00Z">
              <w:rPr>
                <w:rFonts w:ascii="Calibri" w:eastAsia="Calibri" w:hAnsi="Calibri" w:cs="Calibri"/>
              </w:rPr>
            </w:rPrChange>
          </w:rPr>
          <w:instrText>https://github.com/ressiwage/LEARN-HSE-HPCTA-1-4/tree/master</w:instrText>
        </w:r>
        <w:r w:rsidRPr="0086607C">
          <w:rPr>
            <w:rFonts w:ascii="Times New Roman" w:eastAsia="Calibri" w:hAnsi="Times New Roman" w:cs="Times New Roman"/>
            <w:rPrChange w:id="151" w:author="1" w:date="2025-09-29T21:58:00Z">
              <w:rPr>
                <w:rFonts w:ascii="Calibri" w:eastAsia="Calibri" w:hAnsi="Calibri" w:cs="Calibri"/>
              </w:rPr>
            </w:rPrChange>
          </w:rPr>
          <w:instrText xml:space="preserve">" </w:instrText>
        </w:r>
        <w:r w:rsidRPr="0086607C">
          <w:rPr>
            <w:rFonts w:ascii="Times New Roman" w:eastAsia="Calibri" w:hAnsi="Times New Roman" w:cs="Times New Roman"/>
            <w:rPrChange w:id="152" w:author="1" w:date="2025-09-29T21:58:00Z">
              <w:rPr>
                <w:rFonts w:ascii="Calibri" w:eastAsia="Calibri" w:hAnsi="Calibri" w:cs="Calibri"/>
              </w:rPr>
            </w:rPrChange>
          </w:rPr>
          <w:fldChar w:fldCharType="separate"/>
        </w:r>
        <w:r w:rsidRPr="0086607C">
          <w:rPr>
            <w:rStyle w:val="a5"/>
            <w:rFonts w:ascii="Times New Roman" w:eastAsia="Calibri" w:hAnsi="Times New Roman" w:cs="Times New Roman"/>
            <w:color w:val="auto"/>
            <w:rPrChange w:id="153" w:author="1" w:date="2025-09-29T21:58:00Z">
              <w:rPr>
                <w:rStyle w:val="a5"/>
                <w:rFonts w:ascii="Calibri" w:eastAsia="Calibri" w:hAnsi="Calibri" w:cs="Calibri"/>
              </w:rPr>
            </w:rPrChange>
          </w:rPr>
          <w:t>https://github.com/ressiwage/LEARN-HSE-HPCTA-1-4/tree/master</w:t>
        </w:r>
        <w:r w:rsidRPr="0086607C">
          <w:rPr>
            <w:rFonts w:ascii="Times New Roman" w:eastAsia="Calibri" w:hAnsi="Times New Roman" w:cs="Times New Roman"/>
            <w:rPrChange w:id="154" w:author="1" w:date="2025-09-29T21:58:00Z">
              <w:rPr>
                <w:rFonts w:ascii="Calibri" w:eastAsia="Calibri" w:hAnsi="Calibri" w:cs="Calibri"/>
              </w:rPr>
            </w:rPrChange>
          </w:rPr>
          <w:fldChar w:fldCharType="end"/>
        </w:r>
        <w:r w:rsidRPr="0086607C">
          <w:rPr>
            <w:rFonts w:ascii="Times New Roman" w:eastAsia="Calibri" w:hAnsi="Times New Roman" w:cs="Times New Roman"/>
            <w:rPrChange w:id="155" w:author="1" w:date="2025-09-29T21:58:00Z">
              <w:rPr>
                <w:rFonts w:ascii="Calibri" w:eastAsia="Calibri" w:hAnsi="Calibri" w:cs="Calibri"/>
              </w:rPr>
            </w:rPrChange>
          </w:rPr>
          <w:t xml:space="preserve">. Механизм отправки и получения сообщений тот же: </w:t>
        </w:r>
      </w:ins>
    </w:p>
    <w:p w14:paraId="101062D2" w14:textId="66674AD9" w:rsidR="001C23D1" w:rsidRPr="0086607C" w:rsidRDefault="0086607C" w:rsidP="0086607C">
      <w:pPr>
        <w:pStyle w:val="a4"/>
        <w:numPr>
          <w:ilvl w:val="0"/>
          <w:numId w:val="3"/>
        </w:numPr>
        <w:spacing w:after="200" w:line="276" w:lineRule="auto"/>
        <w:rPr>
          <w:ins w:id="156" w:author="1" w:date="2025-09-29T21:47:00Z"/>
          <w:rFonts w:ascii="Times New Roman" w:eastAsia="Calibri" w:hAnsi="Times New Roman" w:cs="Times New Roman"/>
          <w:rPrChange w:id="157" w:author="1" w:date="2025-09-29T21:58:00Z">
            <w:rPr>
              <w:ins w:id="158" w:author="1" w:date="2025-09-29T21:47:00Z"/>
              <w:rFonts w:ascii="Calibri" w:eastAsia="Calibri" w:hAnsi="Calibri" w:cs="Calibri"/>
            </w:rPr>
          </w:rPrChange>
        </w:rPr>
      </w:pPr>
      <w:ins w:id="159" w:author="1" w:date="2025-09-29T21:46:00Z">
        <w:r w:rsidRPr="0086607C">
          <w:rPr>
            <w:rFonts w:ascii="Times New Roman" w:eastAsia="Calibri" w:hAnsi="Times New Roman" w:cs="Times New Roman"/>
            <w:rPrChange w:id="160" w:author="1" w:date="2025-09-29T21:58:00Z">
              <w:rPr>
                <w:rFonts w:eastAsia="Calibri"/>
              </w:rPr>
            </w:rPrChange>
          </w:rPr>
          <w:t xml:space="preserve">клиент </w:t>
        </w:r>
        <w:r w:rsidRPr="0086607C">
          <w:rPr>
            <w:rFonts w:ascii="Times New Roman" w:eastAsia="Calibri" w:hAnsi="Times New Roman" w:cs="Times New Roman"/>
            <w:rPrChange w:id="161" w:author="1" w:date="2025-09-29T21:58:00Z">
              <w:rPr>
                <w:rFonts w:ascii="Calibri" w:eastAsia="Calibri" w:hAnsi="Calibri" w:cs="Calibri"/>
              </w:rPr>
            </w:rPrChange>
          </w:rPr>
          <w:t xml:space="preserve">получает </w:t>
        </w:r>
        <w:proofErr w:type="gramStart"/>
        <w:r w:rsidRPr="0086607C">
          <w:rPr>
            <w:rFonts w:ascii="Times New Roman" w:eastAsia="Calibri" w:hAnsi="Times New Roman" w:cs="Times New Roman"/>
            <w:rPrChange w:id="162" w:author="1" w:date="2025-09-29T21:58:00Z">
              <w:rPr>
                <w:rFonts w:ascii="Calibri" w:eastAsia="Calibri" w:hAnsi="Calibri" w:cs="Calibri"/>
              </w:rPr>
            </w:rPrChange>
          </w:rPr>
          <w:t>имя</w:t>
        </w:r>
        <w:proofErr w:type="gramEnd"/>
        <w:r w:rsidRPr="0086607C">
          <w:rPr>
            <w:rFonts w:ascii="Times New Roman" w:eastAsia="Calibri" w:hAnsi="Times New Roman" w:cs="Times New Roman"/>
            <w:rPrChange w:id="163" w:author="1" w:date="2025-09-29T21:58:00Z">
              <w:rPr>
                <w:rFonts w:ascii="Calibri" w:eastAsia="Calibri" w:hAnsi="Calibri" w:cs="Calibri"/>
              </w:rPr>
            </w:rPrChange>
          </w:rPr>
          <w:t xml:space="preserve"> на основе которог</w:t>
        </w:r>
      </w:ins>
      <w:ins w:id="164" w:author="1" w:date="2025-09-29T21:47:00Z">
        <w:r w:rsidRPr="0086607C">
          <w:rPr>
            <w:rFonts w:ascii="Times New Roman" w:eastAsia="Calibri" w:hAnsi="Times New Roman" w:cs="Times New Roman"/>
            <w:rPrChange w:id="165" w:author="1" w:date="2025-09-29T21:58:00Z">
              <w:rPr>
                <w:rFonts w:ascii="Calibri" w:eastAsia="Calibri" w:hAnsi="Calibri" w:cs="Calibri"/>
              </w:rPr>
            </w:rPrChange>
          </w:rPr>
          <w:t>о создает пайп для получения сообщений</w:t>
        </w:r>
      </w:ins>
      <w:ins w:id="166" w:author="1" w:date="2025-09-29T21:48:00Z">
        <w:r w:rsidRPr="0086607C">
          <w:rPr>
            <w:rFonts w:ascii="Times New Roman" w:eastAsia="Calibri" w:hAnsi="Times New Roman" w:cs="Times New Roman"/>
            <w:rPrChange w:id="167" w:author="1" w:date="2025-09-29T21:58:00Z">
              <w:rPr>
                <w:rFonts w:ascii="Calibri" w:eastAsia="Calibri" w:hAnsi="Calibri" w:cs="Calibri"/>
              </w:rPr>
            </w:rPrChange>
          </w:rPr>
          <w:t>.</w:t>
        </w:r>
      </w:ins>
    </w:p>
    <w:p w14:paraId="63E7A021" w14:textId="35873C9E" w:rsidR="0086607C" w:rsidRPr="0086607C" w:rsidRDefault="0086607C" w:rsidP="0086607C">
      <w:pPr>
        <w:pStyle w:val="a4"/>
        <w:numPr>
          <w:ilvl w:val="0"/>
          <w:numId w:val="3"/>
        </w:numPr>
        <w:spacing w:after="200" w:line="276" w:lineRule="auto"/>
        <w:rPr>
          <w:ins w:id="168" w:author="1" w:date="2025-09-29T21:47:00Z"/>
          <w:rFonts w:ascii="Times New Roman" w:eastAsia="Calibri" w:hAnsi="Times New Roman" w:cs="Times New Roman"/>
          <w:rPrChange w:id="169" w:author="1" w:date="2025-09-29T21:58:00Z">
            <w:rPr>
              <w:ins w:id="170" w:author="1" w:date="2025-09-29T21:47:00Z"/>
              <w:rFonts w:ascii="Calibri" w:eastAsia="Calibri" w:hAnsi="Calibri" w:cs="Calibri"/>
            </w:rPr>
          </w:rPrChange>
        </w:rPr>
      </w:pPr>
      <w:ins w:id="171" w:author="1" w:date="2025-09-29T21:47:00Z">
        <w:r w:rsidRPr="0086607C">
          <w:rPr>
            <w:rFonts w:ascii="Times New Roman" w:eastAsia="Calibri" w:hAnsi="Times New Roman" w:cs="Times New Roman"/>
            <w:rPrChange w:id="172" w:author="1" w:date="2025-09-29T21:58:00Z">
              <w:rPr>
                <w:rFonts w:ascii="Calibri" w:eastAsia="Calibri" w:hAnsi="Calibri" w:cs="Calibri"/>
              </w:rPr>
            </w:rPrChange>
          </w:rPr>
          <w:t xml:space="preserve">клиент подключается к </w:t>
        </w:r>
        <w:proofErr w:type="spellStart"/>
        <w:r w:rsidRPr="0086607C">
          <w:rPr>
            <w:rFonts w:ascii="Times New Roman" w:eastAsia="Calibri" w:hAnsi="Times New Roman" w:cs="Times New Roman"/>
            <w:rPrChange w:id="173" w:author="1" w:date="2025-09-29T21:58:00Z">
              <w:rPr>
                <w:rFonts w:ascii="Calibri" w:eastAsia="Calibri" w:hAnsi="Calibri" w:cs="Calibri"/>
              </w:rPr>
            </w:rPrChange>
          </w:rPr>
          <w:t>мейлслоту</w:t>
        </w:r>
        <w:proofErr w:type="spellEnd"/>
        <w:r w:rsidRPr="0086607C">
          <w:rPr>
            <w:rFonts w:ascii="Times New Roman" w:eastAsia="Calibri" w:hAnsi="Times New Roman" w:cs="Times New Roman"/>
            <w:rPrChange w:id="174" w:author="1" w:date="2025-09-29T21:58:00Z">
              <w:rPr>
                <w:rFonts w:ascii="Calibri" w:eastAsia="Calibri" w:hAnsi="Calibri" w:cs="Calibri"/>
              </w:rPr>
            </w:rPrChange>
          </w:rPr>
          <w:t xml:space="preserve"> </w:t>
        </w:r>
      </w:ins>
      <w:ins w:id="175" w:author="1" w:date="2025-09-29T21:48:00Z">
        <w:r w:rsidRPr="0086607C">
          <w:rPr>
            <w:rFonts w:ascii="Times New Roman" w:eastAsia="Calibri" w:hAnsi="Times New Roman" w:cs="Times New Roman"/>
            <w:rPrChange w:id="176" w:author="1" w:date="2025-09-29T21:58:00Z">
              <w:rPr>
                <w:rFonts w:ascii="Calibri" w:eastAsia="Calibri" w:hAnsi="Calibri" w:cs="Calibri"/>
              </w:rPr>
            </w:rPrChange>
          </w:rPr>
          <w:fldChar w:fldCharType="begin"/>
        </w:r>
        <w:r w:rsidRPr="0086607C">
          <w:rPr>
            <w:rFonts w:ascii="Times New Roman" w:eastAsia="Calibri" w:hAnsi="Times New Roman" w:cs="Times New Roman"/>
            <w:rPrChange w:id="177" w:author="1" w:date="2025-09-29T21:58:00Z">
              <w:rPr>
                <w:rFonts w:ascii="Calibri" w:eastAsia="Calibri" w:hAnsi="Calibri" w:cs="Calibri"/>
              </w:rPr>
            </w:rPrChange>
          </w:rPr>
          <w:instrText xml:space="preserve"> HYPERLINK "\</w:instrText>
        </w:r>
      </w:ins>
      <w:ins w:id="178" w:author="1" w:date="2025-09-29T21:47:00Z">
        <w:r w:rsidRPr="0086607C">
          <w:rPr>
            <w:rFonts w:ascii="Times New Roman" w:eastAsia="Calibri" w:hAnsi="Times New Roman" w:cs="Times New Roman"/>
            <w:rPrChange w:id="179" w:author="1" w:date="2025-09-29T21:58:00Z">
              <w:rPr>
                <w:rFonts w:ascii="Calibri" w:eastAsia="Calibri" w:hAnsi="Calibri" w:cs="Calibri"/>
                <w:lang w:val="en-US"/>
              </w:rPr>
            </w:rPrChange>
          </w:rPr>
          <w:instrText>\</w:instrText>
        </w:r>
      </w:ins>
      <w:ins w:id="180" w:author="1" w:date="2025-09-29T21:48:00Z">
        <w:r w:rsidRPr="0086607C">
          <w:rPr>
            <w:rFonts w:ascii="Times New Roman" w:eastAsia="Calibri" w:hAnsi="Times New Roman" w:cs="Times New Roman"/>
            <w:rPrChange w:id="181" w:author="1" w:date="2025-09-29T21:58:00Z">
              <w:rPr>
                <w:rFonts w:ascii="Calibri" w:eastAsia="Calibri" w:hAnsi="Calibri" w:cs="Calibri"/>
              </w:rPr>
            </w:rPrChange>
          </w:rPr>
          <w:instrText>\</w:instrText>
        </w:r>
      </w:ins>
      <w:ins w:id="182" w:author="1" w:date="2025-09-29T21:47:00Z">
        <w:r w:rsidRPr="0086607C">
          <w:rPr>
            <w:rFonts w:ascii="Times New Roman" w:eastAsia="Calibri" w:hAnsi="Times New Roman" w:cs="Times New Roman"/>
            <w:rPrChange w:id="183" w:author="1" w:date="2025-09-29T21:58:00Z">
              <w:rPr>
                <w:rFonts w:ascii="Calibri" w:eastAsia="Calibri" w:hAnsi="Calibri" w:cs="Calibri"/>
                <w:lang w:val="en-US"/>
              </w:rPr>
            </w:rPrChange>
          </w:rPr>
          <w:instrText>\*</w:instrText>
        </w:r>
      </w:ins>
      <w:ins w:id="184" w:author="1" w:date="2025-09-29T21:48:00Z">
        <w:r w:rsidRPr="0086607C">
          <w:rPr>
            <w:rFonts w:ascii="Times New Roman" w:eastAsia="Calibri" w:hAnsi="Times New Roman" w:cs="Times New Roman"/>
            <w:rPrChange w:id="185" w:author="1" w:date="2025-09-29T21:58:00Z">
              <w:rPr>
                <w:rFonts w:ascii="Calibri" w:eastAsia="Calibri" w:hAnsi="Calibri" w:cs="Calibri"/>
              </w:rPr>
            </w:rPrChange>
          </w:rPr>
          <w:instrText>\</w:instrText>
        </w:r>
      </w:ins>
      <w:ins w:id="186" w:author="1" w:date="2025-09-29T21:47:00Z">
        <w:r w:rsidRPr="0086607C">
          <w:rPr>
            <w:rFonts w:ascii="Times New Roman" w:eastAsia="Calibri" w:hAnsi="Times New Roman" w:cs="Times New Roman"/>
            <w:rPrChange w:id="187" w:author="1" w:date="2025-09-29T21:58:00Z">
              <w:rPr>
                <w:rFonts w:ascii="Calibri" w:eastAsia="Calibri" w:hAnsi="Calibri" w:cs="Calibri"/>
                <w:lang w:val="en-US"/>
              </w:rPr>
            </w:rPrChange>
          </w:rPr>
          <w:instrText>\</w:instrText>
        </w:r>
      </w:ins>
      <w:ins w:id="188" w:author="1" w:date="2025-09-29T21:48:00Z">
        <w:r w:rsidRPr="0086607C">
          <w:rPr>
            <w:rFonts w:ascii="Times New Roman" w:eastAsia="Calibri" w:hAnsi="Times New Roman" w:cs="Times New Roman"/>
            <w:lang w:val="en-US"/>
            <w:rPrChange w:id="189" w:author="1" w:date="2025-09-29T21:58:00Z">
              <w:rPr>
                <w:rFonts w:ascii="Calibri" w:eastAsia="Calibri" w:hAnsi="Calibri" w:cs="Calibri"/>
                <w:lang w:val="en-US"/>
              </w:rPr>
            </w:rPrChange>
          </w:rPr>
          <w:instrText>mailslot</w:instrText>
        </w:r>
        <w:r w:rsidRPr="0086607C">
          <w:rPr>
            <w:rFonts w:ascii="Times New Roman" w:eastAsia="Calibri" w:hAnsi="Times New Roman" w:cs="Times New Roman"/>
            <w:rPrChange w:id="190" w:author="1" w:date="2025-09-29T21:58:00Z">
              <w:rPr>
                <w:rFonts w:ascii="Calibri" w:eastAsia="Calibri" w:hAnsi="Calibri" w:cs="Calibri"/>
              </w:rPr>
            </w:rPrChange>
          </w:rPr>
          <w:instrText>\</w:instrText>
        </w:r>
        <w:r w:rsidRPr="0086607C">
          <w:rPr>
            <w:rFonts w:ascii="Times New Roman" w:eastAsia="Calibri" w:hAnsi="Times New Roman" w:cs="Times New Roman"/>
            <w:rPrChange w:id="191" w:author="1" w:date="2025-09-29T21:58:00Z">
              <w:rPr>
                <w:rFonts w:ascii="Calibri" w:eastAsia="Calibri" w:hAnsi="Calibri" w:cs="Calibri"/>
                <w:lang w:val="en-US"/>
              </w:rPr>
            </w:rPrChange>
          </w:rPr>
          <w:instrText>\</w:instrText>
        </w:r>
        <w:r w:rsidRPr="0086607C">
          <w:rPr>
            <w:rFonts w:ascii="Times New Roman" w:eastAsia="Calibri" w:hAnsi="Times New Roman" w:cs="Times New Roman"/>
            <w:lang w:val="en-US"/>
            <w:rPrChange w:id="192" w:author="1" w:date="2025-09-29T21:58:00Z">
              <w:rPr>
                <w:rFonts w:ascii="Calibri" w:eastAsia="Calibri" w:hAnsi="Calibri" w:cs="Calibri"/>
                <w:lang w:val="en-US"/>
              </w:rPr>
            </w:rPrChange>
          </w:rPr>
          <w:instrText>servermailsolt</w:instrText>
        </w:r>
        <w:r w:rsidRPr="0086607C">
          <w:rPr>
            <w:rFonts w:ascii="Times New Roman" w:eastAsia="Calibri" w:hAnsi="Times New Roman" w:cs="Times New Roman"/>
            <w:rPrChange w:id="193" w:author="1" w:date="2025-09-29T21:58:00Z">
              <w:rPr>
                <w:rFonts w:ascii="Calibri" w:eastAsia="Calibri" w:hAnsi="Calibri" w:cs="Calibri"/>
              </w:rPr>
            </w:rPrChange>
          </w:rPr>
          <w:instrText xml:space="preserve">" </w:instrText>
        </w:r>
        <w:r w:rsidRPr="0086607C">
          <w:rPr>
            <w:rFonts w:ascii="Times New Roman" w:eastAsia="Calibri" w:hAnsi="Times New Roman" w:cs="Times New Roman"/>
            <w:rPrChange w:id="194" w:author="1" w:date="2025-09-29T21:58:00Z">
              <w:rPr>
                <w:rFonts w:ascii="Calibri" w:eastAsia="Calibri" w:hAnsi="Calibri" w:cs="Calibri"/>
              </w:rPr>
            </w:rPrChange>
          </w:rPr>
          <w:fldChar w:fldCharType="separate"/>
        </w:r>
      </w:ins>
      <w:ins w:id="195" w:author="1" w:date="2025-09-29T21:47:00Z">
        <w:r w:rsidRPr="0086607C">
          <w:rPr>
            <w:rStyle w:val="a5"/>
            <w:rFonts w:ascii="Times New Roman" w:eastAsia="Calibri" w:hAnsi="Times New Roman" w:cs="Times New Roman"/>
            <w:color w:val="auto"/>
            <w:rPrChange w:id="196" w:author="1" w:date="2025-09-29T21:58:00Z">
              <w:rPr>
                <w:rFonts w:ascii="Calibri" w:eastAsia="Calibri" w:hAnsi="Calibri" w:cs="Calibri"/>
                <w:lang w:val="en-US"/>
              </w:rPr>
            </w:rPrChange>
          </w:rPr>
          <w:t>\\*\</w:t>
        </w:r>
      </w:ins>
      <w:ins w:id="197" w:author="1" w:date="2025-09-29T21:48:00Z">
        <w:r w:rsidRPr="0086607C">
          <w:rPr>
            <w:rStyle w:val="a5"/>
            <w:rFonts w:ascii="Times New Roman" w:eastAsia="Calibri" w:hAnsi="Times New Roman" w:cs="Times New Roman"/>
            <w:color w:val="auto"/>
            <w:lang w:val="en-US"/>
            <w:rPrChange w:id="198" w:author="1" w:date="2025-09-29T21:58:00Z">
              <w:rPr>
                <w:rStyle w:val="a5"/>
                <w:rFonts w:ascii="Calibri" w:eastAsia="Calibri" w:hAnsi="Calibri" w:cs="Calibri"/>
                <w:lang w:val="en-US"/>
              </w:rPr>
            </w:rPrChange>
          </w:rPr>
          <w:t>mailslot</w:t>
        </w:r>
        <w:r w:rsidRPr="0086607C">
          <w:rPr>
            <w:rStyle w:val="a5"/>
            <w:rFonts w:ascii="Times New Roman" w:eastAsia="Calibri" w:hAnsi="Times New Roman" w:cs="Times New Roman"/>
            <w:color w:val="auto"/>
            <w:rPrChange w:id="199" w:author="1" w:date="2025-09-29T21:58:00Z">
              <w:rPr>
                <w:rFonts w:ascii="Calibri" w:eastAsia="Calibri" w:hAnsi="Calibri" w:cs="Calibri"/>
                <w:lang w:val="en-US"/>
              </w:rPr>
            </w:rPrChange>
          </w:rPr>
          <w:t>\</w:t>
        </w:r>
        <w:r w:rsidRPr="0086607C">
          <w:rPr>
            <w:rStyle w:val="a5"/>
            <w:rFonts w:ascii="Times New Roman" w:eastAsia="Calibri" w:hAnsi="Times New Roman" w:cs="Times New Roman"/>
            <w:color w:val="auto"/>
            <w:lang w:val="en-US"/>
            <w:rPrChange w:id="200" w:author="1" w:date="2025-09-29T21:58:00Z">
              <w:rPr>
                <w:rStyle w:val="a5"/>
                <w:rFonts w:ascii="Calibri" w:eastAsia="Calibri" w:hAnsi="Calibri" w:cs="Calibri"/>
                <w:lang w:val="en-US"/>
              </w:rPr>
            </w:rPrChange>
          </w:rPr>
          <w:t>servermailsolt</w:t>
        </w:r>
        <w:r w:rsidRPr="0086607C">
          <w:rPr>
            <w:rFonts w:ascii="Times New Roman" w:eastAsia="Calibri" w:hAnsi="Times New Roman" w:cs="Times New Roman"/>
            <w:rPrChange w:id="201" w:author="1" w:date="2025-09-29T21:58:00Z">
              <w:rPr>
                <w:rFonts w:ascii="Calibri" w:eastAsia="Calibri" w:hAnsi="Calibri" w:cs="Calibri"/>
              </w:rPr>
            </w:rPrChange>
          </w:rPr>
          <w:fldChar w:fldCharType="end"/>
        </w:r>
        <w:r w:rsidRPr="0086607C">
          <w:rPr>
            <w:rFonts w:ascii="Times New Roman" w:eastAsia="Calibri" w:hAnsi="Times New Roman" w:cs="Times New Roman"/>
            <w:rPrChange w:id="202" w:author="1" w:date="2025-09-29T21:58:00Z">
              <w:rPr>
                <w:rFonts w:ascii="Calibri" w:eastAsia="Calibri" w:hAnsi="Calibri" w:cs="Calibri"/>
                <w:lang w:val="en-US"/>
              </w:rPr>
            </w:rPrChange>
          </w:rPr>
          <w:t xml:space="preserve">, </w:t>
        </w:r>
        <w:r w:rsidRPr="0086607C">
          <w:rPr>
            <w:rFonts w:ascii="Times New Roman" w:eastAsia="Calibri" w:hAnsi="Times New Roman" w:cs="Times New Roman"/>
            <w:rPrChange w:id="203" w:author="1" w:date="2025-09-29T21:58:00Z">
              <w:rPr>
                <w:rFonts w:ascii="Calibri" w:eastAsia="Calibri" w:hAnsi="Calibri" w:cs="Calibri"/>
              </w:rPr>
            </w:rPrChange>
          </w:rPr>
          <w:t>находя сервер с помощью широковещательного запроса на все серверы.</w:t>
        </w:r>
      </w:ins>
    </w:p>
    <w:p w14:paraId="346BBA97" w14:textId="616E6A9C" w:rsidR="0086607C" w:rsidRPr="0086607C" w:rsidRDefault="0086607C" w:rsidP="0086607C">
      <w:pPr>
        <w:pStyle w:val="a4"/>
        <w:numPr>
          <w:ilvl w:val="0"/>
          <w:numId w:val="3"/>
        </w:numPr>
        <w:spacing w:after="200" w:line="276" w:lineRule="auto"/>
        <w:rPr>
          <w:ins w:id="204" w:author="1" w:date="2025-09-29T21:47:00Z"/>
          <w:rFonts w:ascii="Times New Roman" w:eastAsia="Calibri" w:hAnsi="Times New Roman" w:cs="Times New Roman"/>
          <w:rPrChange w:id="205" w:author="1" w:date="2025-09-29T21:58:00Z">
            <w:rPr>
              <w:ins w:id="206" w:author="1" w:date="2025-09-29T21:47:00Z"/>
              <w:rFonts w:ascii="Calibri" w:eastAsia="Calibri" w:hAnsi="Calibri" w:cs="Calibri"/>
            </w:rPr>
          </w:rPrChange>
        </w:rPr>
      </w:pPr>
      <w:ins w:id="207" w:author="1" w:date="2025-09-29T21:47:00Z">
        <w:r w:rsidRPr="0086607C">
          <w:rPr>
            <w:rFonts w:ascii="Times New Roman" w:eastAsia="Calibri" w:hAnsi="Times New Roman" w:cs="Times New Roman"/>
            <w:rPrChange w:id="208" w:author="1" w:date="2025-09-29T21:58:00Z">
              <w:rPr>
                <w:rFonts w:ascii="Calibri" w:eastAsia="Calibri" w:hAnsi="Calibri" w:cs="Calibri"/>
              </w:rPr>
            </w:rPrChange>
          </w:rPr>
          <w:t>клиент слушает сообщения и при получении сразу выводит</w:t>
        </w:r>
      </w:ins>
      <w:ins w:id="209" w:author="1" w:date="2025-09-29T21:48:00Z">
        <w:r w:rsidRPr="0086607C">
          <w:rPr>
            <w:rFonts w:ascii="Times New Roman" w:eastAsia="Calibri" w:hAnsi="Times New Roman" w:cs="Times New Roman"/>
            <w:rPrChange w:id="210" w:author="1" w:date="2025-09-29T21:58:00Z">
              <w:rPr>
                <w:rFonts w:ascii="Calibri" w:eastAsia="Calibri" w:hAnsi="Calibri" w:cs="Calibri"/>
              </w:rPr>
            </w:rPrChange>
          </w:rPr>
          <w:t>.</w:t>
        </w:r>
      </w:ins>
    </w:p>
    <w:p w14:paraId="54CCA0CE" w14:textId="63CFD54B" w:rsidR="0086607C" w:rsidRPr="0086607C" w:rsidRDefault="0086607C" w:rsidP="0086607C">
      <w:pPr>
        <w:pStyle w:val="a4"/>
        <w:numPr>
          <w:ilvl w:val="0"/>
          <w:numId w:val="3"/>
        </w:numPr>
        <w:spacing w:after="200" w:line="276" w:lineRule="auto"/>
        <w:rPr>
          <w:ins w:id="211" w:author="1" w:date="2025-09-29T21:47:00Z"/>
          <w:rFonts w:ascii="Times New Roman" w:eastAsia="Calibri" w:hAnsi="Times New Roman" w:cs="Times New Roman"/>
          <w:rPrChange w:id="212" w:author="1" w:date="2025-09-29T21:58:00Z">
            <w:rPr>
              <w:ins w:id="213" w:author="1" w:date="2025-09-29T21:47:00Z"/>
              <w:rFonts w:ascii="Calibri" w:eastAsia="Calibri" w:hAnsi="Calibri" w:cs="Calibri"/>
            </w:rPr>
          </w:rPrChange>
        </w:rPr>
      </w:pPr>
      <w:ins w:id="214" w:author="1" w:date="2025-09-29T21:47:00Z">
        <w:r w:rsidRPr="0086607C">
          <w:rPr>
            <w:rFonts w:ascii="Times New Roman" w:eastAsia="Calibri" w:hAnsi="Times New Roman" w:cs="Times New Roman"/>
            <w:rPrChange w:id="215" w:author="1" w:date="2025-09-29T21:58:00Z">
              <w:rPr>
                <w:rFonts w:ascii="Calibri" w:eastAsia="Calibri" w:hAnsi="Calibri" w:cs="Calibri"/>
              </w:rPr>
            </w:rPrChange>
          </w:rPr>
          <w:t>клиент отправляет сообщение</w:t>
        </w:r>
      </w:ins>
      <w:ins w:id="216" w:author="1" w:date="2025-09-29T21:48:00Z">
        <w:r w:rsidRPr="0086607C">
          <w:rPr>
            <w:rFonts w:ascii="Times New Roman" w:eastAsia="Calibri" w:hAnsi="Times New Roman" w:cs="Times New Roman"/>
            <w:rPrChange w:id="217" w:author="1" w:date="2025-09-29T21:58:00Z">
              <w:rPr>
                <w:rFonts w:ascii="Calibri" w:eastAsia="Calibri" w:hAnsi="Calibri" w:cs="Calibri"/>
              </w:rPr>
            </w:rPrChange>
          </w:rPr>
          <w:t>.</w:t>
        </w:r>
      </w:ins>
    </w:p>
    <w:p w14:paraId="058E7D21" w14:textId="25C5DB5C" w:rsidR="0086607C" w:rsidRPr="0086607C" w:rsidRDefault="0086607C" w:rsidP="0086607C">
      <w:pPr>
        <w:pStyle w:val="a4"/>
        <w:numPr>
          <w:ilvl w:val="1"/>
          <w:numId w:val="3"/>
        </w:numPr>
        <w:spacing w:after="200" w:line="276" w:lineRule="auto"/>
        <w:rPr>
          <w:ins w:id="218" w:author="1" w:date="2025-09-29T21:49:00Z"/>
          <w:rFonts w:ascii="Times New Roman" w:eastAsia="Calibri" w:hAnsi="Times New Roman" w:cs="Times New Roman"/>
          <w:rPrChange w:id="219" w:author="1" w:date="2025-09-29T21:58:00Z">
            <w:rPr>
              <w:ins w:id="220" w:author="1" w:date="2025-09-29T21:49:00Z"/>
              <w:rFonts w:ascii="Calibri" w:eastAsia="Calibri" w:hAnsi="Calibri" w:cs="Calibri"/>
            </w:rPr>
          </w:rPrChange>
        </w:rPr>
      </w:pPr>
      <w:ins w:id="221" w:author="1" w:date="2025-09-29T21:47:00Z">
        <w:r w:rsidRPr="0086607C">
          <w:rPr>
            <w:rFonts w:ascii="Times New Roman" w:eastAsia="Calibri" w:hAnsi="Times New Roman" w:cs="Times New Roman"/>
            <w:rPrChange w:id="222" w:author="1" w:date="2025-09-29T21:58:00Z">
              <w:rPr>
                <w:rFonts w:ascii="Calibri" w:eastAsia="Calibri" w:hAnsi="Calibri" w:cs="Calibri"/>
              </w:rPr>
            </w:rPrChange>
          </w:rPr>
          <w:t xml:space="preserve">клиент </w:t>
        </w:r>
      </w:ins>
      <w:ins w:id="223" w:author="1" w:date="2025-09-29T21:48:00Z">
        <w:r w:rsidRPr="0086607C">
          <w:rPr>
            <w:rFonts w:ascii="Times New Roman" w:eastAsia="Calibri" w:hAnsi="Times New Roman" w:cs="Times New Roman"/>
            <w:rPrChange w:id="224" w:author="1" w:date="2025-09-29T21:58:00Z">
              <w:rPr>
                <w:rFonts w:ascii="Calibri" w:eastAsia="Calibri" w:hAnsi="Calibri" w:cs="Calibri"/>
              </w:rPr>
            </w:rPrChange>
          </w:rPr>
          <w:t xml:space="preserve">производит </w:t>
        </w:r>
      </w:ins>
      <w:ins w:id="225" w:author="1" w:date="2025-09-29T21:49:00Z">
        <w:r w:rsidRPr="0086607C">
          <w:rPr>
            <w:rFonts w:ascii="Times New Roman" w:eastAsia="Calibri" w:hAnsi="Times New Roman" w:cs="Times New Roman"/>
            <w:rPrChange w:id="226" w:author="1" w:date="2025-09-29T21:58:00Z">
              <w:rPr>
                <w:rFonts w:ascii="Calibri" w:eastAsia="Calibri" w:hAnsi="Calibri" w:cs="Calibri"/>
              </w:rPr>
            </w:rPrChange>
          </w:rPr>
          <w:t xml:space="preserve">запись в </w:t>
        </w:r>
        <w:proofErr w:type="spellStart"/>
        <w:r w:rsidRPr="0086607C">
          <w:rPr>
            <w:rFonts w:ascii="Times New Roman" w:eastAsia="Calibri" w:hAnsi="Times New Roman" w:cs="Times New Roman"/>
            <w:rPrChange w:id="227" w:author="1" w:date="2025-09-29T21:58:00Z">
              <w:rPr>
                <w:rFonts w:ascii="Calibri" w:eastAsia="Calibri" w:hAnsi="Calibri" w:cs="Calibri"/>
              </w:rPr>
            </w:rPrChange>
          </w:rPr>
          <w:t>мейлслот</w:t>
        </w:r>
        <w:proofErr w:type="spellEnd"/>
        <w:r w:rsidRPr="0086607C">
          <w:rPr>
            <w:rFonts w:ascii="Times New Roman" w:eastAsia="Calibri" w:hAnsi="Times New Roman" w:cs="Times New Roman"/>
            <w:rPrChange w:id="228" w:author="1" w:date="2025-09-29T21:58:00Z">
              <w:rPr>
                <w:rFonts w:ascii="Calibri" w:eastAsia="Calibri" w:hAnsi="Calibri" w:cs="Calibri"/>
              </w:rPr>
            </w:rPrChange>
          </w:rPr>
          <w:t xml:space="preserve"> по примеру из демонстрационного кода</w:t>
        </w:r>
      </w:ins>
    </w:p>
    <w:p w14:paraId="327D2B85" w14:textId="151B0841" w:rsidR="0086607C" w:rsidRPr="0086607C" w:rsidRDefault="0086607C" w:rsidP="0086607C">
      <w:pPr>
        <w:pStyle w:val="a4"/>
        <w:numPr>
          <w:ilvl w:val="1"/>
          <w:numId w:val="3"/>
        </w:numPr>
        <w:spacing w:after="200" w:line="276" w:lineRule="auto"/>
        <w:rPr>
          <w:ins w:id="229" w:author="1" w:date="2025-09-29T21:58:00Z"/>
          <w:rFonts w:ascii="Times New Roman" w:eastAsia="Calibri" w:hAnsi="Times New Roman" w:cs="Times New Roman"/>
          <w:rPrChange w:id="230" w:author="1" w:date="2025-09-29T21:58:00Z">
            <w:rPr>
              <w:ins w:id="231" w:author="1" w:date="2025-09-29T21:58:00Z"/>
              <w:rFonts w:ascii="Calibri" w:eastAsia="Calibri" w:hAnsi="Calibri" w:cs="Calibri"/>
            </w:rPr>
          </w:rPrChange>
        </w:rPr>
      </w:pPr>
      <w:ins w:id="232" w:author="1" w:date="2025-09-29T21:49:00Z">
        <w:r w:rsidRPr="0086607C">
          <w:rPr>
            <w:rFonts w:ascii="Times New Roman" w:eastAsia="Calibri" w:hAnsi="Times New Roman" w:cs="Times New Roman"/>
            <w:rPrChange w:id="233" w:author="1" w:date="2025-09-29T21:58:00Z">
              <w:rPr>
                <w:rFonts w:ascii="Calibri" w:eastAsia="Calibri" w:hAnsi="Calibri" w:cs="Calibri"/>
              </w:rPr>
            </w:rPrChange>
          </w:rPr>
          <w:t xml:space="preserve">если произошла </w:t>
        </w:r>
        <w:proofErr w:type="gramStart"/>
        <w:r w:rsidRPr="0086607C">
          <w:rPr>
            <w:rFonts w:ascii="Times New Roman" w:eastAsia="Calibri" w:hAnsi="Times New Roman" w:cs="Times New Roman"/>
            <w:rPrChange w:id="234" w:author="1" w:date="2025-09-29T21:58:00Z">
              <w:rPr>
                <w:rFonts w:ascii="Calibri" w:eastAsia="Calibri" w:hAnsi="Calibri" w:cs="Calibri"/>
              </w:rPr>
            </w:rPrChange>
          </w:rPr>
          <w:t>ошибка</w:t>
        </w:r>
        <w:proofErr w:type="gramEnd"/>
        <w:r w:rsidRPr="0086607C">
          <w:rPr>
            <w:rFonts w:ascii="Times New Roman" w:eastAsia="Calibri" w:hAnsi="Times New Roman" w:cs="Times New Roman"/>
            <w:rPrChange w:id="235" w:author="1" w:date="2025-09-29T21:58:00Z">
              <w:rPr>
                <w:rFonts w:ascii="Calibri" w:eastAsia="Calibri" w:hAnsi="Calibri" w:cs="Calibri"/>
              </w:rPr>
            </w:rPrChange>
          </w:rPr>
          <w:t xml:space="preserve"> то выводится сообщение об ошибке</w:t>
        </w:r>
      </w:ins>
    </w:p>
    <w:p w14:paraId="49185AE3" w14:textId="52498F39" w:rsidR="0086607C" w:rsidRPr="0086607C" w:rsidRDefault="0086607C" w:rsidP="0086607C">
      <w:pPr>
        <w:spacing w:after="200" w:line="276" w:lineRule="auto"/>
        <w:rPr>
          <w:ins w:id="236" w:author="1" w:date="2025-09-29T21:58:00Z"/>
          <w:rFonts w:ascii="Times New Roman" w:eastAsia="Calibri" w:hAnsi="Times New Roman" w:cs="Times New Roman"/>
          <w:rPrChange w:id="237" w:author="1" w:date="2025-09-29T21:58:00Z">
            <w:rPr>
              <w:ins w:id="238" w:author="1" w:date="2025-09-29T21:58:00Z"/>
              <w:rFonts w:eastAsia="Calibri"/>
            </w:rPr>
          </w:rPrChange>
        </w:rPr>
        <w:pPrChange w:id="239" w:author="1" w:date="2025-09-29T21:58:00Z">
          <w:pPr>
            <w:pStyle w:val="a4"/>
            <w:numPr>
              <w:ilvl w:val="1"/>
              <w:numId w:val="3"/>
            </w:numPr>
            <w:spacing w:after="200" w:line="276" w:lineRule="auto"/>
            <w:ind w:left="1440" w:hanging="360"/>
          </w:pPr>
        </w:pPrChange>
      </w:pPr>
      <w:ins w:id="240" w:author="1" w:date="2025-09-29T21:58:00Z">
        <w:r w:rsidRPr="0086607C">
          <w:rPr>
            <w:rFonts w:ascii="Times New Roman" w:eastAsia="Calibri" w:hAnsi="Times New Roman" w:cs="Times New Roman"/>
            <w:rPrChange w:id="241" w:author="1" w:date="2025-09-29T21:58:00Z">
              <w:rPr>
                <w:rFonts w:ascii="Calibri" w:eastAsia="Calibri" w:hAnsi="Calibri" w:cs="Calibri"/>
              </w:rPr>
            </w:rPrChange>
          </w:rPr>
          <w:t>Ниже – демонстрация запущенных клиента и серверов с пояснениями.</w:t>
        </w:r>
      </w:ins>
      <w:ins w:id="242" w:author="1" w:date="2025-09-29T21:59:00Z">
        <w:r w:rsidR="00DA6C20">
          <w:rPr>
            <w:rFonts w:ascii="Times New Roman" w:eastAsia="Calibri" w:hAnsi="Times New Roman" w:cs="Times New Roman"/>
          </w:rPr>
          <w:t xml:space="preserve"> На изображении </w:t>
        </w:r>
        <w:proofErr w:type="gramStart"/>
        <w:r w:rsidR="00DA6C20">
          <w:rPr>
            <w:rFonts w:ascii="Times New Roman" w:eastAsia="Calibri" w:hAnsi="Times New Roman" w:cs="Times New Roman"/>
          </w:rPr>
          <w:t>видно</w:t>
        </w:r>
        <w:proofErr w:type="gramEnd"/>
        <w:r w:rsidR="00DA6C20">
          <w:rPr>
            <w:rFonts w:ascii="Times New Roman" w:eastAsia="Calibri" w:hAnsi="Times New Roman" w:cs="Times New Roman"/>
          </w:rPr>
          <w:t xml:space="preserve"> что сообщения на сервер выше не приходят ввиду </w:t>
        </w:r>
        <w:proofErr w:type="spellStart"/>
        <w:r w:rsidR="00DA6C20">
          <w:rPr>
            <w:rFonts w:ascii="Times New Roman" w:eastAsia="Calibri" w:hAnsi="Times New Roman" w:cs="Times New Roman"/>
          </w:rPr>
          <w:t>инвалиного</w:t>
        </w:r>
        <w:proofErr w:type="spellEnd"/>
        <w:r w:rsidR="00DA6C20">
          <w:rPr>
            <w:rFonts w:ascii="Times New Roman" w:eastAsia="Calibri" w:hAnsi="Times New Roman" w:cs="Times New Roman"/>
          </w:rPr>
          <w:t xml:space="preserve"> дескриптора.</w:t>
        </w:r>
      </w:ins>
    </w:p>
    <w:p w14:paraId="3E45BCA9" w14:textId="6062B2E0" w:rsidR="0086607C" w:rsidRPr="0086607C" w:rsidRDefault="0086607C" w:rsidP="0086607C">
      <w:pPr>
        <w:spacing w:after="200" w:line="276" w:lineRule="auto"/>
        <w:rPr>
          <w:rFonts w:ascii="Times New Roman" w:eastAsia="Calibri" w:hAnsi="Times New Roman" w:cs="Times New Roman"/>
          <w:rPrChange w:id="243" w:author="1" w:date="2025-09-29T21:58:00Z">
            <w:rPr>
              <w:rFonts w:ascii="Calibri" w:eastAsia="Calibri" w:hAnsi="Calibri" w:cs="Calibri"/>
              <w:b/>
              <w:bCs/>
            </w:rPr>
          </w:rPrChange>
        </w:rPr>
        <w:pPrChange w:id="244" w:author="1" w:date="2025-09-29T21:58:00Z">
          <w:pPr>
            <w:spacing w:after="200" w:line="276" w:lineRule="auto"/>
          </w:pPr>
        </w:pPrChange>
      </w:pPr>
      <w:ins w:id="245" w:author="1" w:date="2025-09-29T21:58:00Z">
        <w:r w:rsidRPr="0086607C">
          <w:rPr>
            <w:rFonts w:ascii="Times New Roman" w:eastAsia="Calibri" w:hAnsi="Times New Roman" w:cs="Times New Roman"/>
            <w:noProof/>
            <w:rPrChange w:id="246" w:author="1" w:date="2025-09-29T21:58:00Z">
              <w:rPr>
                <w:rFonts w:ascii="Calibri" w:eastAsia="Calibri" w:hAnsi="Calibri" w:cs="Calibri"/>
                <w:noProof/>
              </w:rPr>
            </w:rPrChange>
          </w:rPr>
          <w:lastRenderedPageBreak/>
          <w:drawing>
            <wp:inline distT="0" distB="0" distL="0" distR="0" wp14:anchorId="60F84B19" wp14:editId="0F5C3B7C">
              <wp:extent cx="5934075" cy="4895850"/>
              <wp:effectExtent l="0" t="0" r="0" b="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4895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86607C" w:rsidRPr="00866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91567"/>
    <w:multiLevelType w:val="multilevel"/>
    <w:tmpl w:val="64BE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A2695"/>
    <w:multiLevelType w:val="hybridMultilevel"/>
    <w:tmpl w:val="DB0E5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2132D"/>
    <w:multiLevelType w:val="hybridMultilevel"/>
    <w:tmpl w:val="83E43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">
    <w15:presenceInfo w15:providerId="None" w15:userId="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F5"/>
    <w:rsid w:val="000C0F0E"/>
    <w:rsid w:val="001C23D1"/>
    <w:rsid w:val="00411DF5"/>
    <w:rsid w:val="00676572"/>
    <w:rsid w:val="0086607C"/>
    <w:rsid w:val="00DA6C20"/>
    <w:rsid w:val="00FC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2B5D"/>
  <w15:docId w15:val="{458883C7-8ADA-4E81-9D6B-AF84E018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6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657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7657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7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7657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660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607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66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0BE1F-8FA1-4A54-AE6C-991902611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2025-09-29T17:00:00Z</dcterms:created>
  <dcterms:modified xsi:type="dcterms:W3CDTF">2025-09-29T17:00:00Z</dcterms:modified>
</cp:coreProperties>
</file>